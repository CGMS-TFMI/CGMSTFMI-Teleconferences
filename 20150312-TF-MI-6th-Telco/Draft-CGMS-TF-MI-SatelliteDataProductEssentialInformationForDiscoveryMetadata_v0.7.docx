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8C3DFE" w:rsidP="002A7552">
      <w:pPr>
        <w:pStyle w:val="Heading0"/>
        <w:rPr>
          <w:sz w:val="40"/>
        </w:rPr>
      </w:pPr>
      <w:r>
        <w:rPr>
          <w:sz w:val="40"/>
        </w:rPr>
        <w:t>.</w:t>
      </w:r>
    </w:p>
    <w:p w:rsidR="002A7552" w:rsidRDefault="002A7552" w:rsidP="002A7552">
      <w:pPr>
        <w:pStyle w:val="Heading0"/>
        <w:rPr>
          <w:sz w:val="40"/>
        </w:rPr>
      </w:pPr>
      <w:r w:rsidRPr="00DA26DD">
        <w:rPr>
          <w:sz w:val="40"/>
        </w:rPr>
        <w:t xml:space="preserve">CGMS-WMO Task Force on Metadata Implementation </w:t>
      </w:r>
    </w:p>
    <w:p w:rsidR="002A7552" w:rsidRDefault="002A7552" w:rsidP="002A7552"/>
    <w:p w:rsidR="002A7552" w:rsidRDefault="002A7552" w:rsidP="002A7552"/>
    <w:p w:rsidR="002A7552" w:rsidRPr="00DA26DD" w:rsidRDefault="002A7552" w:rsidP="002A7552"/>
    <w:p w:rsidR="002A7552" w:rsidRPr="00DA26DD" w:rsidRDefault="002A7552" w:rsidP="002A7552"/>
    <w:p w:rsidR="00113F0A" w:rsidRDefault="00B35F86">
      <w:pPr>
        <w:pStyle w:val="Heading0"/>
        <w:rPr>
          <w:sz w:val="80"/>
          <w:szCs w:val="80"/>
        </w:rPr>
      </w:pPr>
      <w:r w:rsidRPr="00B35F86">
        <w:rPr>
          <w:sz w:val="80"/>
          <w:szCs w:val="80"/>
        </w:rPr>
        <w:t>Satellite Product Essential Information for WIS Discovery Metadata</w:t>
      </w:r>
    </w:p>
    <w:p w:rsidR="002A7552" w:rsidRPr="007C27DD" w:rsidRDefault="002A7552" w:rsidP="002A7552">
      <w:pPr>
        <w:jc w:val="center"/>
        <w:rPr>
          <w:rFonts w:cs="Arial"/>
          <w:szCs w:val="24"/>
        </w:rPr>
      </w:pPr>
    </w:p>
    <w:p w:rsidR="002A7552" w:rsidRPr="00862EDD" w:rsidRDefault="002A7552" w:rsidP="002A7552">
      <w:pPr>
        <w:numPr>
          <w:ilvl w:val="0"/>
          <w:numId w:val="46"/>
        </w:numPr>
        <w:spacing w:before="120" w:after="240" w:line="240" w:lineRule="auto"/>
        <w:ind w:left="567" w:hanging="207"/>
        <w:jc w:val="both"/>
        <w:rPr>
          <w:rFonts w:cs="Arial"/>
          <w:szCs w:val="24"/>
        </w:rPr>
        <w:sectPr w:rsidR="002A7552" w:rsidRPr="00862EDD">
          <w:headerReference w:type="default" r:id="rId8"/>
          <w:pgSz w:w="11906" w:h="16838" w:code="9"/>
          <w:pgMar w:top="1418" w:right="1418" w:bottom="567" w:left="1418" w:header="1134" w:footer="851" w:gutter="0"/>
          <w:pgNumType w:start="1"/>
          <w:cols w:space="720"/>
          <w:noEndnote/>
        </w:sectPr>
      </w:pPr>
    </w:p>
    <w:p w:rsidR="00113F0A" w:rsidRDefault="00DA3D51">
      <w:pPr>
        <w:pStyle w:val="Heading1"/>
      </w:pPr>
      <w:r w:rsidRPr="00466DA6">
        <w:lastRenderedPageBreak/>
        <w:t>Introduction</w:t>
      </w:r>
    </w:p>
    <w:p w:rsidR="00113F0A" w:rsidRDefault="000B74C3">
      <w:pPr>
        <w:spacing w:after="0"/>
        <w:jc w:val="both"/>
        <w:rPr>
          <w:rFonts w:cs="Arial"/>
        </w:rPr>
      </w:pPr>
      <w:r>
        <w:rPr>
          <w:rFonts w:cs="Arial"/>
        </w:rPr>
        <w:t xml:space="preserve">The WIS infrastructure has been declared operational in 2012 and it has reached a stage where satellite data providers can use the WIS as a distribution platform for making available their products. In order to further increase the satellite data providers’ involvement and allow the distribution of more satellite data products through the WIS, it was decided to create a CGMS-WMO Task Force on Metadata Implementation (TF-MI) to ease the creation of satellite metadata describing products for the WIS discovery catalogues. </w:t>
      </w:r>
    </w:p>
    <w:p w:rsidR="00113F0A" w:rsidRDefault="000B74C3">
      <w:pPr>
        <w:spacing w:after="0"/>
        <w:jc w:val="both"/>
        <w:rPr>
          <w:rFonts w:cs="Arial"/>
        </w:rPr>
      </w:pPr>
      <w:r>
        <w:rPr>
          <w:rFonts w:cs="Arial"/>
        </w:rPr>
        <w:t>Prior to define documentation</w:t>
      </w:r>
      <w:r w:rsidR="00CF7750">
        <w:rPr>
          <w:rFonts w:cs="Arial"/>
        </w:rPr>
        <w:t xml:space="preserve"> and templates</w:t>
      </w:r>
      <w:r>
        <w:rPr>
          <w:rFonts w:cs="Arial"/>
        </w:rPr>
        <w:t xml:space="preserve"> for the creation of satellite products discovery metadata</w:t>
      </w:r>
      <w:r w:rsidR="00CF7750">
        <w:rPr>
          <w:rFonts w:cs="Arial"/>
        </w:rPr>
        <w:t>,</w:t>
      </w:r>
      <w:r>
        <w:rPr>
          <w:rFonts w:cs="Arial"/>
        </w:rPr>
        <w:t xml:space="preserve"> the experts of the CGMS TF-MI have decide first to define a list of essential information that need</w:t>
      </w:r>
      <w:r w:rsidR="00D75613">
        <w:rPr>
          <w:rFonts w:cs="Arial"/>
        </w:rPr>
        <w:t>s</w:t>
      </w:r>
      <w:r>
        <w:rPr>
          <w:rFonts w:cs="Arial"/>
        </w:rPr>
        <w:t xml:space="preserve"> to be present in the discovery metadata to allow a WIS </w:t>
      </w:r>
      <w:r w:rsidR="00CF7750">
        <w:rPr>
          <w:rFonts w:cs="Arial"/>
        </w:rPr>
        <w:t>Portal u</w:t>
      </w:r>
      <w:r>
        <w:rPr>
          <w:rFonts w:cs="Arial"/>
        </w:rPr>
        <w:t xml:space="preserve">ser </w:t>
      </w:r>
      <w:r w:rsidR="00CF7750">
        <w:rPr>
          <w:rFonts w:cs="Arial"/>
        </w:rPr>
        <w:t xml:space="preserve">understanding what </w:t>
      </w:r>
      <w:r>
        <w:rPr>
          <w:rFonts w:cs="Arial"/>
        </w:rPr>
        <w:t>type</w:t>
      </w:r>
      <w:r w:rsidR="00CF7750">
        <w:rPr>
          <w:rFonts w:cs="Arial"/>
        </w:rPr>
        <w:t>s</w:t>
      </w:r>
      <w:r>
        <w:rPr>
          <w:rFonts w:cs="Arial"/>
        </w:rPr>
        <w:t xml:space="preserve"> of satellite products </w:t>
      </w:r>
      <w:r w:rsidR="00CF7750">
        <w:rPr>
          <w:rFonts w:cs="Arial"/>
        </w:rPr>
        <w:t xml:space="preserve">he </w:t>
      </w:r>
      <w:r>
        <w:rPr>
          <w:rFonts w:cs="Arial"/>
        </w:rPr>
        <w:t>has b</w:t>
      </w:r>
      <w:r w:rsidR="00CF7750">
        <w:rPr>
          <w:rFonts w:cs="Arial"/>
        </w:rPr>
        <w:t>een discovering</w:t>
      </w:r>
      <w:r>
        <w:rPr>
          <w:rFonts w:cs="Arial"/>
        </w:rPr>
        <w:t xml:space="preserve">. </w:t>
      </w:r>
      <w:r w:rsidR="00053BD2">
        <w:rPr>
          <w:rFonts w:cs="Arial"/>
        </w:rPr>
        <w:t xml:space="preserve">The following chapters describe the information </w:t>
      </w:r>
      <w:r w:rsidR="000C7F13">
        <w:rPr>
          <w:rFonts w:cs="Arial"/>
        </w:rPr>
        <w:t>model that</w:t>
      </w:r>
      <w:r w:rsidR="00053BD2">
        <w:rPr>
          <w:rFonts w:cs="Arial"/>
        </w:rPr>
        <w:t xml:space="preserve"> has been created by the CGMS-TF-MI to present the essential information that needs to be present in a discovery metadata record. </w:t>
      </w:r>
      <w:r w:rsidR="00F027A4">
        <w:rPr>
          <w:rFonts w:cs="Arial"/>
        </w:rPr>
        <w:t xml:space="preserve">The following information model will be then used in a second phase by the CGMS TF-MI team to create </w:t>
      </w:r>
      <w:r w:rsidR="006F1BCD">
        <w:rPr>
          <w:rFonts w:cs="Arial"/>
        </w:rPr>
        <w:t>the documentation helping satellite data providers creating WIS discovery metadata for satellite products. This information model will for instance used as the basis for creating examples and templates for the most relevant satellite products which will be made available to the satellite data providers.</w:t>
      </w:r>
    </w:p>
    <w:p w:rsidR="00113F0A" w:rsidRDefault="008E2160">
      <w:pPr>
        <w:pStyle w:val="Heading1"/>
      </w:pPr>
      <w:r>
        <w:t>Information Model</w:t>
      </w:r>
    </w:p>
    <w:p w:rsidR="00113F0A" w:rsidRDefault="006F1BCD">
      <w:pPr>
        <w:jc w:val="both"/>
      </w:pPr>
      <w:r>
        <w:t>The information model presented below is organised around four big categories of information types:</w:t>
      </w:r>
    </w:p>
    <w:p w:rsidR="00113F0A" w:rsidRDefault="00B35F86">
      <w:pPr>
        <w:pStyle w:val="ListParagraph"/>
        <w:numPr>
          <w:ilvl w:val="0"/>
          <w:numId w:val="3"/>
        </w:numPr>
        <w:jc w:val="both"/>
      </w:pPr>
      <w:r w:rsidRPr="00B35F86">
        <w:rPr>
          <w:b/>
        </w:rPr>
        <w:t>Product Information</w:t>
      </w:r>
      <w:r w:rsidR="0094354C">
        <w:t>: Information related to the product definition and content. It contains for instance the product description, its temporal and spatial coverage, the fields of potential applications,</w:t>
      </w:r>
      <w:r w:rsidR="002E046A">
        <w:t xml:space="preserve"> data policies, etc.</w:t>
      </w:r>
    </w:p>
    <w:p w:rsidR="00113F0A" w:rsidRDefault="00B35F86">
      <w:pPr>
        <w:pStyle w:val="ListParagraph"/>
        <w:numPr>
          <w:ilvl w:val="0"/>
          <w:numId w:val="3"/>
        </w:numPr>
        <w:jc w:val="both"/>
      </w:pPr>
      <w:r w:rsidRPr="00B35F86">
        <w:rPr>
          <w:b/>
        </w:rPr>
        <w:t>Spacecraft Information</w:t>
      </w:r>
      <w:r w:rsidR="0094354C">
        <w:t>: Information related to the spacecraft and mission source of the product.</w:t>
      </w:r>
    </w:p>
    <w:p w:rsidR="00113F0A" w:rsidRDefault="00B35F86">
      <w:pPr>
        <w:pStyle w:val="ListParagraph"/>
        <w:numPr>
          <w:ilvl w:val="0"/>
          <w:numId w:val="3"/>
        </w:numPr>
        <w:jc w:val="both"/>
      </w:pPr>
      <w:r w:rsidRPr="00B35F86">
        <w:rPr>
          <w:b/>
        </w:rPr>
        <w:t>Instrument Information</w:t>
      </w:r>
      <w:r w:rsidR="0094354C">
        <w:t xml:space="preserve">: Information related to the instrument such as instrument type, resolution, coverage, </w:t>
      </w:r>
      <w:r w:rsidR="002E046A">
        <w:t>channels, etc</w:t>
      </w:r>
    </w:p>
    <w:p w:rsidR="00113F0A" w:rsidRDefault="00B35F86">
      <w:pPr>
        <w:pStyle w:val="ListParagraph"/>
        <w:numPr>
          <w:ilvl w:val="0"/>
          <w:numId w:val="3"/>
        </w:numPr>
        <w:jc w:val="both"/>
        <w:rPr>
          <w:b/>
        </w:rPr>
      </w:pPr>
      <w:r w:rsidRPr="00B35F86">
        <w:rPr>
          <w:b/>
        </w:rPr>
        <w:t>Product Distribution</w:t>
      </w:r>
      <w:r w:rsidR="0094354C">
        <w:t xml:space="preserve">: Information </w:t>
      </w:r>
      <w:r w:rsidR="002E046A">
        <w:t xml:space="preserve">related to the product distribution, </w:t>
      </w:r>
      <w:r w:rsidR="00A60439">
        <w:t>e.g.</w:t>
      </w:r>
      <w:r w:rsidR="002E046A">
        <w:t xml:space="preserve"> how to access the product, in which formats, frequency, etc.</w:t>
      </w:r>
    </w:p>
    <w:p w:rsidR="00113F0A" w:rsidRDefault="007C1B22">
      <w:pPr>
        <w:jc w:val="both"/>
      </w:pPr>
      <w:r>
        <w:t>Because users come to those portals to discover products t</w:t>
      </w:r>
      <w:r w:rsidR="002E046A">
        <w:t>h</w:t>
      </w:r>
      <w:r>
        <w:t xml:space="preserve">e </w:t>
      </w:r>
      <w:r w:rsidR="002E046A">
        <w:t xml:space="preserve">information </w:t>
      </w:r>
      <w:r>
        <w:t>model focused</w:t>
      </w:r>
      <w:r w:rsidR="002E046A">
        <w:t xml:space="preserve"> on the product and </w:t>
      </w:r>
      <w:r>
        <w:t xml:space="preserve">is </w:t>
      </w:r>
      <w:r w:rsidR="00A60439">
        <w:t>centred</w:t>
      </w:r>
      <w:r w:rsidR="002E046A">
        <w:t xml:space="preserve"> </w:t>
      </w:r>
      <w:r w:rsidR="004F128C">
        <w:t>on</w:t>
      </w:r>
      <w:r w:rsidR="002E046A">
        <w:t xml:space="preserve"> the product information</w:t>
      </w:r>
      <w:r>
        <w:t xml:space="preserve">. For </w:t>
      </w:r>
      <w:r w:rsidR="004F128C">
        <w:t>these reasons,</w:t>
      </w:r>
      <w:r>
        <w:t xml:space="preserve"> the </w:t>
      </w:r>
      <w:r w:rsidR="00BD4D7E">
        <w:t>most important pieces of the information</w:t>
      </w:r>
      <w:r>
        <w:t xml:space="preserve"> model are the </w:t>
      </w:r>
      <w:r>
        <w:rPr>
          <w:b/>
        </w:rPr>
        <w:t xml:space="preserve">Product </w:t>
      </w:r>
      <w:r w:rsidR="004F128C">
        <w:rPr>
          <w:b/>
        </w:rPr>
        <w:t xml:space="preserve">Information </w:t>
      </w:r>
      <w:r w:rsidR="004F128C">
        <w:t>and</w:t>
      </w:r>
      <w:r>
        <w:t xml:space="preserve"> </w:t>
      </w:r>
      <w:r>
        <w:rPr>
          <w:b/>
        </w:rPr>
        <w:t>Product Distribution</w:t>
      </w:r>
      <w:r>
        <w:t xml:space="preserve">. Additional information such as </w:t>
      </w:r>
      <w:r w:rsidR="00B35F86" w:rsidRPr="00B35F86">
        <w:rPr>
          <w:b/>
        </w:rPr>
        <w:t xml:space="preserve">Spacecraft </w:t>
      </w:r>
      <w:r w:rsidR="008B3040">
        <w:t>and</w:t>
      </w:r>
      <w:r w:rsidR="00B35F86" w:rsidRPr="00B35F86">
        <w:rPr>
          <w:b/>
        </w:rPr>
        <w:t xml:space="preserve"> Instrument Information</w:t>
      </w:r>
      <w:r>
        <w:t xml:space="preserve"> contribute to inform the user regarding the product.</w:t>
      </w:r>
      <w:r w:rsidR="002E046A">
        <w:t xml:space="preserve"> </w:t>
      </w:r>
    </w:p>
    <w:p w:rsidR="00BD4D7E" w:rsidRDefault="00BD4D7E" w:rsidP="00D96716">
      <w:pPr>
        <w:sectPr w:rsidR="00BD4D7E">
          <w:headerReference w:type="default" r:id="rId9"/>
          <w:footerReference w:type="default" r:id="rId10"/>
          <w:pgSz w:w="11906" w:h="16838"/>
          <w:pgMar w:top="1440" w:right="1440" w:bottom="1440" w:left="1440" w:header="708" w:footer="708" w:gutter="0"/>
          <w:cols w:space="708"/>
          <w:docGrid w:linePitch="360"/>
        </w:sectPr>
      </w:pPr>
      <w:r>
        <w:t xml:space="preserve">The information model is </w:t>
      </w:r>
      <w:r w:rsidR="00A60439">
        <w:t>represented</w:t>
      </w:r>
      <w:r>
        <w:t xml:space="preserve"> below using UML in order to organise and express the relation between the different pieces of information. </w:t>
      </w:r>
    </w:p>
    <w:p w:rsidR="00113F0A" w:rsidRDefault="00113F0A">
      <w:pPr>
        <w:jc w:val="center"/>
      </w:pPr>
      <w:r>
        <w:rPr>
          <w:b/>
          <w:i/>
          <w:noProof/>
          <w:lang w:eastAsia="en-GB"/>
        </w:rPr>
        <w:lastRenderedPageBreak/>
        <w:drawing>
          <wp:inline distT="0" distB="0" distL="0" distR="0">
            <wp:extent cx="8863330" cy="5034915"/>
            <wp:effectExtent l="19050" t="0" r="0" b="0"/>
            <wp:docPr id="3" name="Picture 2" descr="GlobalInformationOb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InformationObjectModel.png"/>
                    <pic:cNvPicPr/>
                  </pic:nvPicPr>
                  <pic:blipFill>
                    <a:blip r:embed="rId11" cstate="print"/>
                    <a:stretch>
                      <a:fillRect/>
                    </a:stretch>
                  </pic:blipFill>
                  <pic:spPr>
                    <a:xfrm>
                      <a:off x="0" y="0"/>
                      <a:ext cx="8863330" cy="5034915"/>
                    </a:xfrm>
                    <a:prstGeom prst="rect">
                      <a:avLst/>
                    </a:prstGeom>
                  </pic:spPr>
                </pic:pic>
              </a:graphicData>
            </a:graphic>
          </wp:inline>
        </w:drawing>
      </w:r>
      <w:r w:rsidR="008E2160">
        <w:rPr>
          <w:b/>
          <w:i/>
        </w:rPr>
        <w:t xml:space="preserve">1. </w:t>
      </w:r>
      <w:r w:rsidR="00B35F86" w:rsidRPr="00B35F86">
        <w:rPr>
          <w:b/>
          <w:i/>
        </w:rPr>
        <w:t>Discovery Metadata Information Model for Satellite Products</w:t>
      </w:r>
      <w:r w:rsidR="008E2160">
        <w:br w:type="page"/>
      </w:r>
    </w:p>
    <w:p w:rsidR="007A7F1C" w:rsidRDefault="002129E3" w:rsidP="0083468A">
      <w:pPr>
        <w:pStyle w:val="Heading1"/>
      </w:pPr>
      <w:r>
        <w:lastRenderedPageBreak/>
        <w:t>Information Categories</w:t>
      </w:r>
    </w:p>
    <w:p w:rsidR="00113F0A" w:rsidRDefault="00BD4D7E">
      <w:r>
        <w:t>Below is described each different information categories and each individual attributes of the four different categories.</w:t>
      </w:r>
    </w:p>
    <w:p w:rsidR="00BD4D7E" w:rsidRDefault="00BD4D7E" w:rsidP="00BD4D7E">
      <w:pPr>
        <w:pStyle w:val="Heading2"/>
      </w:pPr>
      <w:r>
        <w:t>Product information</w:t>
      </w:r>
    </w:p>
    <w:p w:rsidR="00113F0A" w:rsidRDefault="001309BB">
      <w:r>
        <w:t xml:space="preserve">The main information related to the product is described in this section. It is the core of the information </w:t>
      </w:r>
      <w:r w:rsidR="00221491">
        <w:t xml:space="preserve">model </w:t>
      </w:r>
      <w:r>
        <w:t xml:space="preserve">from which each additional set of information is associated. This part provides essential information to the user such as </w:t>
      </w:r>
    </w:p>
    <w:tbl>
      <w:tblPr>
        <w:tblW w:w="15310" w:type="dxa"/>
        <w:tblInd w:w="-5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2852"/>
        <w:gridCol w:w="2853"/>
        <w:gridCol w:w="9605"/>
      </w:tblGrid>
      <w:tr w:rsidR="00A60439" w:rsidRPr="007C620C" w:rsidTr="00FA7625">
        <w:trPr>
          <w:trHeight w:val="584"/>
        </w:trPr>
        <w:tc>
          <w:tcPr>
            <w:tcW w:w="2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72" w:type="dxa"/>
              <w:left w:w="144" w:type="dxa"/>
              <w:bottom w:w="72" w:type="dxa"/>
              <w:right w:w="144" w:type="dxa"/>
            </w:tcMar>
          </w:tcPr>
          <w:p w:rsidR="005404FD" w:rsidRPr="007C620C" w:rsidRDefault="005404FD" w:rsidP="0042258A">
            <w:pPr>
              <w:spacing w:after="0"/>
              <w:jc w:val="center"/>
              <w:rPr>
                <w:rFonts w:cs="Arial"/>
                <w:b/>
                <w:color w:val="FFFFFF" w:themeColor="background1"/>
              </w:rPr>
            </w:pPr>
            <w:r w:rsidRPr="007C620C">
              <w:rPr>
                <w:rFonts w:cs="Arial"/>
                <w:b/>
                <w:color w:val="FFFFFF" w:themeColor="background1"/>
              </w:rPr>
              <w:t>attribute</w:t>
            </w:r>
          </w:p>
        </w:tc>
        <w:tc>
          <w:tcPr>
            <w:tcW w:w="285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72" w:type="dxa"/>
              <w:left w:w="144" w:type="dxa"/>
              <w:bottom w:w="72" w:type="dxa"/>
              <w:right w:w="144" w:type="dxa"/>
            </w:tcMar>
          </w:tcPr>
          <w:p w:rsidR="005404FD" w:rsidRPr="007C620C" w:rsidRDefault="005404FD" w:rsidP="0042258A">
            <w:pPr>
              <w:spacing w:after="0"/>
              <w:jc w:val="center"/>
              <w:rPr>
                <w:rFonts w:cs="Arial"/>
                <w:b/>
              </w:rPr>
            </w:pPr>
            <w:r w:rsidRPr="007C620C">
              <w:rPr>
                <w:rFonts w:cs="Arial"/>
                <w:b/>
                <w:bCs/>
                <w:color w:val="FFFFFF"/>
                <w:kern w:val="24"/>
              </w:rPr>
              <w:t>Example</w:t>
            </w:r>
          </w:p>
        </w:tc>
        <w:tc>
          <w:tcPr>
            <w:tcW w:w="9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72" w:type="dxa"/>
              <w:left w:w="144" w:type="dxa"/>
              <w:bottom w:w="72" w:type="dxa"/>
              <w:right w:w="144" w:type="dxa"/>
            </w:tcMar>
          </w:tcPr>
          <w:p w:rsidR="005404FD" w:rsidRPr="007C620C" w:rsidRDefault="005404FD" w:rsidP="0042258A">
            <w:pPr>
              <w:spacing w:after="0"/>
              <w:jc w:val="center"/>
              <w:rPr>
                <w:rFonts w:cs="Arial"/>
                <w:b/>
              </w:rPr>
            </w:pPr>
            <w:r>
              <w:rPr>
                <w:rFonts w:cs="Arial"/>
                <w:b/>
                <w:bCs/>
                <w:color w:val="FFFFFF"/>
                <w:kern w:val="24"/>
              </w:rPr>
              <w:t>Description</w:t>
            </w:r>
          </w:p>
        </w:tc>
      </w:tr>
      <w:tr w:rsidR="00A60439" w:rsidRPr="007C620C" w:rsidTr="00FA7625">
        <w:trPr>
          <w:trHeight w:val="584"/>
        </w:trPr>
        <w:tc>
          <w:tcPr>
            <w:tcW w:w="2852" w:type="dxa"/>
            <w:tcBorders>
              <w:top w:val="single" w:sz="8" w:space="0" w:color="000000" w:themeColor="text1"/>
            </w:tcBorders>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Pr>
                <w:rFonts w:ascii="Calibri" w:hAnsi="Calibri" w:cs="Calibri"/>
                <w:bCs/>
                <w:kern w:val="24"/>
                <w:sz w:val="20"/>
                <w:szCs w:val="20"/>
              </w:rPr>
              <w:t>Product Name</w:t>
            </w:r>
          </w:p>
        </w:tc>
        <w:tc>
          <w:tcPr>
            <w:tcW w:w="2853" w:type="dxa"/>
            <w:tcBorders>
              <w:top w:val="single" w:sz="8" w:space="0" w:color="000000" w:themeColor="text1"/>
            </w:tcBorders>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p>
        </w:tc>
        <w:tc>
          <w:tcPr>
            <w:tcW w:w="9605" w:type="dxa"/>
            <w:tcBorders>
              <w:top w:val="single" w:sz="8" w:space="0" w:color="000000" w:themeColor="text1"/>
            </w:tcBorders>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Pr>
                <w:rFonts w:ascii="Arial" w:hAnsi="Arial" w:cs="Arial"/>
                <w:sz w:val="20"/>
                <w:szCs w:val="20"/>
              </w:rPr>
              <w:t>Name of the product</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113F0A" w:rsidRDefault="005404FD">
            <w:pPr>
              <w:pStyle w:val="NormalWeb"/>
              <w:spacing w:before="0" w:beforeAutospacing="0" w:after="0" w:afterAutospacing="0"/>
              <w:rPr>
                <w:rFonts w:ascii="Arial" w:hAnsi="Arial" w:cs="Arial"/>
                <w:sz w:val="20"/>
                <w:szCs w:val="20"/>
              </w:rPr>
            </w:pPr>
            <w:r w:rsidRPr="006D29EB">
              <w:rPr>
                <w:rFonts w:ascii="Calibri" w:hAnsi="Calibri" w:cs="Calibri"/>
                <w:bCs/>
                <w:kern w:val="24"/>
                <w:sz w:val="20"/>
                <w:szCs w:val="20"/>
              </w:rPr>
              <w:t xml:space="preserve">Product </w:t>
            </w:r>
            <w:r w:rsidR="006B61B8">
              <w:rPr>
                <w:rFonts w:ascii="Calibri" w:hAnsi="Calibri" w:cs="Calibri"/>
                <w:bCs/>
                <w:kern w:val="24"/>
                <w:sz w:val="20"/>
                <w:szCs w:val="20"/>
              </w:rPr>
              <w:t>T</w:t>
            </w:r>
            <w:r w:rsidRPr="006D29EB">
              <w:rPr>
                <w:rFonts w:ascii="Calibri" w:hAnsi="Calibri" w:cs="Calibri"/>
                <w:bCs/>
                <w:kern w:val="24"/>
                <w:sz w:val="20"/>
                <w:szCs w:val="20"/>
              </w:rPr>
              <w:t>ype</w:t>
            </w:r>
            <w:r w:rsidRPr="006D29EB">
              <w:rPr>
                <w:rFonts w:ascii="Calibri" w:hAnsi="Calibri" w:cs="Calibri"/>
                <w:bCs/>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6D29EB" w:rsidRDefault="005404FD" w:rsidP="0042258A">
            <w:pPr>
              <w:rPr>
                <w:rFonts w:cs="Arial"/>
                <w:sz w:val="20"/>
              </w:rPr>
            </w:pPr>
            <w:r w:rsidRPr="006D29EB">
              <w:rPr>
                <w:rFonts w:ascii="Calibri" w:hAnsi="Calibri" w:cs="Calibri"/>
                <w:bCs/>
                <w:kern w:val="24"/>
                <w:sz w:val="20"/>
              </w:rPr>
              <w:t>Cloud, fire detection, …</w:t>
            </w:r>
            <w:r w:rsidRPr="006D29EB">
              <w:rPr>
                <w:rFonts w:ascii="Calibri" w:hAnsi="Calibri" w:cs="Calibri"/>
                <w:bCs/>
                <w:kern w:val="24"/>
                <w:sz w:val="20"/>
                <w:lang w:eastAsia="ja-JP"/>
              </w:rPr>
              <w:t xml:space="preserve"> </w:t>
            </w:r>
          </w:p>
        </w:tc>
        <w:tc>
          <w:tcPr>
            <w:tcW w:w="9605" w:type="dxa"/>
            <w:shd w:val="clear" w:color="auto" w:fill="E0E0E0"/>
            <w:tcMar>
              <w:top w:w="72" w:type="dxa"/>
              <w:left w:w="144" w:type="dxa"/>
              <w:bottom w:w="72" w:type="dxa"/>
              <w:right w:w="144" w:type="dxa"/>
            </w:tcMar>
          </w:tcPr>
          <w:p w:rsidR="00CC1732" w:rsidRDefault="005404FD">
            <w:pPr>
              <w:rPr>
                <w:rFonts w:ascii="Calibri" w:hAnsi="Calibri" w:cs="Calibri"/>
                <w:bCs/>
                <w:kern w:val="24"/>
                <w:sz w:val="20"/>
              </w:rPr>
            </w:pPr>
            <w:r>
              <w:rPr>
                <w:rFonts w:ascii="Calibri" w:hAnsi="Calibri" w:cs="Calibri"/>
                <w:bCs/>
                <w:kern w:val="24"/>
                <w:sz w:val="20"/>
              </w:rPr>
              <w:t xml:space="preserve">Type of the product. Different </w:t>
            </w:r>
            <w:r w:rsidR="002C0BE9">
              <w:rPr>
                <w:rFonts w:ascii="Calibri" w:hAnsi="Calibri" w:cs="Calibri"/>
                <w:bCs/>
                <w:kern w:val="24"/>
                <w:sz w:val="20"/>
              </w:rPr>
              <w:t>classifications are</w:t>
            </w:r>
            <w:r>
              <w:rPr>
                <w:rFonts w:ascii="Calibri" w:hAnsi="Calibri" w:cs="Calibri"/>
                <w:bCs/>
                <w:kern w:val="24"/>
                <w:sz w:val="20"/>
              </w:rPr>
              <w:t xml:space="preserve"> being currently used in the meteorology community but there </w:t>
            </w:r>
            <w:r w:rsidR="002C0BE9">
              <w:rPr>
                <w:rFonts w:ascii="Calibri" w:hAnsi="Calibri" w:cs="Calibri"/>
                <w:bCs/>
                <w:kern w:val="24"/>
                <w:sz w:val="20"/>
              </w:rPr>
              <w:t xml:space="preserve">is </w:t>
            </w:r>
            <w:r>
              <w:rPr>
                <w:rFonts w:ascii="Calibri" w:hAnsi="Calibri" w:cs="Calibri"/>
                <w:bCs/>
                <w:kern w:val="24"/>
                <w:sz w:val="20"/>
              </w:rPr>
              <w:t xml:space="preserve">no clear reference list. </w:t>
            </w:r>
          </w:p>
          <w:p w:rsidR="00CC1732" w:rsidRDefault="005404FD">
            <w:pPr>
              <w:rPr>
                <w:rFonts w:ascii="Calibri" w:hAnsi="Calibri" w:cs="Calibri"/>
                <w:bCs/>
                <w:kern w:val="24"/>
                <w:sz w:val="20"/>
              </w:rPr>
            </w:pPr>
            <w:r>
              <w:rPr>
                <w:rFonts w:ascii="Calibri" w:hAnsi="Calibri" w:cs="Calibri"/>
                <w:bCs/>
                <w:kern w:val="24"/>
                <w:sz w:val="20"/>
              </w:rPr>
              <w:t>The following reference have been identified:</w:t>
            </w:r>
          </w:p>
          <w:p w:rsidR="00CC1732" w:rsidRDefault="005404FD">
            <w:pPr>
              <w:rPr>
                <w:rFonts w:cs="Arial"/>
                <w:sz w:val="20"/>
              </w:rPr>
            </w:pPr>
            <w:r>
              <w:rPr>
                <w:rFonts w:ascii="Calibri" w:hAnsi="Calibri" w:cs="Calibri"/>
                <w:bCs/>
                <w:kern w:val="24"/>
                <w:sz w:val="20"/>
              </w:rPr>
              <w:t xml:space="preserve">Provide multiple pointers as reference (NOAA </w:t>
            </w:r>
            <w:r w:rsidR="002C0BE9">
              <w:rPr>
                <w:rFonts w:ascii="Calibri" w:hAnsi="Calibri" w:cs="Calibri"/>
                <w:bCs/>
                <w:kern w:val="24"/>
                <w:sz w:val="20"/>
              </w:rPr>
              <w:t>Measurements</w:t>
            </w:r>
            <w:r>
              <w:rPr>
                <w:rFonts w:ascii="Calibri" w:hAnsi="Calibri" w:cs="Calibri"/>
                <w:bCs/>
                <w:kern w:val="24"/>
                <w:sz w:val="20"/>
              </w:rPr>
              <w:t xml:space="preserve"> Category, Product Access Guide Domains, GEMET ontology, …)</w:t>
            </w:r>
          </w:p>
        </w:tc>
      </w:tr>
      <w:tr w:rsidR="001309BB" w:rsidRPr="007C620C" w:rsidTr="00FA7625">
        <w:trPr>
          <w:trHeight w:val="584"/>
        </w:trPr>
        <w:tc>
          <w:tcPr>
            <w:tcW w:w="2852" w:type="dxa"/>
            <w:shd w:val="clear" w:color="auto" w:fill="E0E0E0"/>
            <w:tcMar>
              <w:top w:w="72" w:type="dxa"/>
              <w:left w:w="144" w:type="dxa"/>
              <w:bottom w:w="72" w:type="dxa"/>
              <w:right w:w="144" w:type="dxa"/>
            </w:tcMar>
          </w:tcPr>
          <w:p w:rsidR="001309BB" w:rsidRPr="006D29EB" w:rsidRDefault="001309BB" w:rsidP="0042258A">
            <w:pPr>
              <w:pStyle w:val="NormalWeb"/>
              <w:spacing w:before="0" w:beforeAutospacing="0" w:after="0" w:afterAutospacing="0"/>
              <w:rPr>
                <w:rFonts w:ascii="Calibri" w:hAnsi="Calibri" w:cs="Calibri"/>
                <w:bCs/>
                <w:kern w:val="24"/>
                <w:sz w:val="20"/>
                <w:szCs w:val="20"/>
              </w:rPr>
            </w:pPr>
            <w:r>
              <w:rPr>
                <w:rFonts w:ascii="Calibri" w:hAnsi="Calibri" w:cs="Calibri"/>
                <w:bCs/>
                <w:kern w:val="24"/>
                <w:sz w:val="20"/>
                <w:szCs w:val="20"/>
              </w:rPr>
              <w:t>Product Description</w:t>
            </w:r>
          </w:p>
        </w:tc>
        <w:tc>
          <w:tcPr>
            <w:tcW w:w="2853" w:type="dxa"/>
            <w:shd w:val="clear" w:color="auto" w:fill="E0E0E0"/>
            <w:tcMar>
              <w:top w:w="72" w:type="dxa"/>
              <w:left w:w="144" w:type="dxa"/>
              <w:bottom w:w="72" w:type="dxa"/>
              <w:right w:w="144" w:type="dxa"/>
            </w:tcMar>
          </w:tcPr>
          <w:p w:rsidR="001309BB" w:rsidRPr="006D29EB" w:rsidRDefault="001309BB" w:rsidP="0042258A">
            <w:pPr>
              <w:rPr>
                <w:rFonts w:ascii="Calibri" w:hAnsi="Calibri" w:cs="Calibri"/>
                <w:bCs/>
                <w:kern w:val="24"/>
                <w:sz w:val="20"/>
              </w:rPr>
            </w:pPr>
            <w:r>
              <w:rPr>
                <w:rFonts w:ascii="Calibri" w:hAnsi="Calibri" w:cs="Calibri"/>
                <w:bCs/>
                <w:kern w:val="24"/>
                <w:sz w:val="20"/>
              </w:rPr>
              <w:t>N/A</w:t>
            </w:r>
          </w:p>
        </w:tc>
        <w:tc>
          <w:tcPr>
            <w:tcW w:w="9605" w:type="dxa"/>
            <w:shd w:val="clear" w:color="auto" w:fill="E0E0E0"/>
            <w:tcMar>
              <w:top w:w="72" w:type="dxa"/>
              <w:left w:w="144" w:type="dxa"/>
              <w:bottom w:w="72" w:type="dxa"/>
              <w:right w:w="144" w:type="dxa"/>
            </w:tcMar>
          </w:tcPr>
          <w:p w:rsidR="001309BB" w:rsidRDefault="001309BB">
            <w:pPr>
              <w:rPr>
                <w:rFonts w:ascii="Calibri" w:hAnsi="Calibri" w:cs="Calibri"/>
                <w:bCs/>
                <w:kern w:val="24"/>
                <w:sz w:val="20"/>
              </w:rPr>
            </w:pPr>
            <w:r>
              <w:rPr>
                <w:rFonts w:ascii="Calibri" w:hAnsi="Calibri" w:cs="Calibri"/>
                <w:bCs/>
                <w:kern w:val="24"/>
                <w:sz w:val="20"/>
              </w:rPr>
              <w:t>Descriptive paragraph to present the product. This information field is essential for the user as it describes what the data producer thinks is important to present the product</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113F0A" w:rsidRDefault="005404FD">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 xml:space="preserve">Product </w:t>
            </w:r>
            <w:r w:rsidR="00FA7625">
              <w:rPr>
                <w:rFonts w:ascii="Calibri" w:hAnsi="Calibri" w:cs="Calibri"/>
                <w:kern w:val="24"/>
                <w:sz w:val="20"/>
                <w:szCs w:val="20"/>
              </w:rPr>
              <w:t>V</w:t>
            </w:r>
            <w:r>
              <w:rPr>
                <w:rFonts w:ascii="Calibri" w:hAnsi="Calibri" w:cs="Calibri"/>
                <w:kern w:val="24"/>
                <w:sz w:val="20"/>
                <w:szCs w:val="20"/>
              </w:rPr>
              <w:t>ersion</w:t>
            </w:r>
          </w:p>
        </w:tc>
        <w:tc>
          <w:tcPr>
            <w:tcW w:w="2853" w:type="dxa"/>
            <w:shd w:val="clear" w:color="auto" w:fill="E0E0E0"/>
            <w:tcMar>
              <w:top w:w="72" w:type="dxa"/>
              <w:left w:w="144" w:type="dxa"/>
              <w:bottom w:w="72" w:type="dxa"/>
              <w:right w:w="144" w:type="dxa"/>
            </w:tcMar>
          </w:tcPr>
          <w:p w:rsidR="005404FD" w:rsidRPr="006D29EB" w:rsidRDefault="005404FD" w:rsidP="0042258A">
            <w:pPr>
              <w:rPr>
                <w:rFonts w:cs="Arial"/>
                <w:sz w:val="20"/>
              </w:rPr>
            </w:pPr>
            <w:r>
              <w:rPr>
                <w:rFonts w:cs="Arial"/>
                <w:sz w:val="20"/>
              </w:rPr>
              <w:t xml:space="preserve">Product version </w:t>
            </w:r>
          </w:p>
        </w:tc>
        <w:tc>
          <w:tcPr>
            <w:tcW w:w="9605" w:type="dxa"/>
            <w:shd w:val="clear" w:color="auto" w:fill="E0E0E0"/>
            <w:tcMar>
              <w:top w:w="72" w:type="dxa"/>
              <w:left w:w="144" w:type="dxa"/>
              <w:bottom w:w="72" w:type="dxa"/>
              <w:right w:w="144" w:type="dxa"/>
            </w:tcMar>
          </w:tcPr>
          <w:p w:rsidR="005404FD" w:rsidRPr="006D29EB" w:rsidRDefault="005404FD" w:rsidP="0042258A">
            <w:pPr>
              <w:rPr>
                <w:rFonts w:cs="Arial"/>
                <w:sz w:val="20"/>
              </w:rPr>
            </w:pPr>
            <w:r>
              <w:rPr>
                <w:rFonts w:cs="Arial"/>
                <w:sz w:val="20"/>
              </w:rPr>
              <w:t>Current version of the product.</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113F0A" w:rsidRDefault="005404FD">
            <w:pPr>
              <w:pStyle w:val="NormalWeb"/>
              <w:spacing w:before="0" w:beforeAutospacing="0" w:after="0" w:afterAutospacing="0"/>
              <w:rPr>
                <w:rFonts w:ascii="Arial" w:hAnsi="Arial" w:cs="Arial"/>
                <w:sz w:val="20"/>
                <w:szCs w:val="20"/>
              </w:rPr>
            </w:pPr>
            <w:r w:rsidRPr="006D29EB">
              <w:rPr>
                <w:rFonts w:ascii="Calibri" w:hAnsi="Calibri" w:cs="Calibri"/>
                <w:kern w:val="24"/>
                <w:sz w:val="20"/>
                <w:szCs w:val="20"/>
              </w:rPr>
              <w:t xml:space="preserve">Product </w:t>
            </w:r>
            <w:r w:rsidR="00FA7625">
              <w:rPr>
                <w:rFonts w:ascii="Calibri" w:hAnsi="Calibri" w:cs="Calibri"/>
                <w:kern w:val="24"/>
                <w:sz w:val="20"/>
                <w:szCs w:val="20"/>
              </w:rPr>
              <w:t>L</w:t>
            </w:r>
            <w:r w:rsidRPr="006D29EB">
              <w:rPr>
                <w:rFonts w:ascii="Calibri" w:hAnsi="Calibri" w:cs="Calibri"/>
                <w:kern w:val="24"/>
                <w:sz w:val="20"/>
                <w:szCs w:val="20"/>
              </w:rPr>
              <w:t>evel</w:t>
            </w:r>
            <w:r w:rsidRPr="006D29EB">
              <w:rPr>
                <w:rFonts w:ascii="Calibri" w:hAnsi="Calibri" w:cs="Calibri"/>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sidRPr="006D29EB">
              <w:rPr>
                <w:rFonts w:ascii="Calibri" w:hAnsi="Calibri" w:cs="Calibri"/>
                <w:kern w:val="24"/>
                <w:sz w:val="20"/>
                <w:szCs w:val="20"/>
              </w:rPr>
              <w:t>Such as</w:t>
            </w:r>
          </w:p>
          <w:p w:rsidR="005404FD" w:rsidRPr="006D29EB" w:rsidRDefault="005404FD" w:rsidP="0042258A">
            <w:pPr>
              <w:pStyle w:val="NormalWeb"/>
              <w:spacing w:before="0" w:beforeAutospacing="0" w:after="0" w:afterAutospacing="0"/>
              <w:rPr>
                <w:rFonts w:ascii="Arial" w:hAnsi="Arial" w:cs="Arial"/>
                <w:sz w:val="20"/>
                <w:szCs w:val="20"/>
              </w:rPr>
            </w:pPr>
            <w:r w:rsidRPr="006D29EB">
              <w:rPr>
                <w:rFonts w:ascii="Calibri" w:hAnsi="Calibri" w:cs="Calibri"/>
                <w:kern w:val="24"/>
                <w:sz w:val="20"/>
                <w:szCs w:val="20"/>
              </w:rPr>
              <w:t>Level-0, 1A, 1B, 1C, 1D, 2</w:t>
            </w:r>
            <w:r w:rsidRPr="006D29EB">
              <w:rPr>
                <w:rFonts w:ascii="Calibri" w:hAnsi="Calibri" w:cs="Calibri"/>
                <w:kern w:val="24"/>
                <w:sz w:val="20"/>
                <w:szCs w:val="20"/>
                <w:lang w:eastAsia="ja-JP"/>
              </w:rPr>
              <w:t xml:space="preserve"> </w:t>
            </w:r>
          </w:p>
        </w:tc>
        <w:tc>
          <w:tcPr>
            <w:tcW w:w="9605" w:type="dxa"/>
            <w:shd w:val="clear" w:color="auto" w:fill="E0E0E0"/>
            <w:tcMar>
              <w:top w:w="72" w:type="dxa"/>
              <w:left w:w="144" w:type="dxa"/>
              <w:bottom w:w="72" w:type="dxa"/>
              <w:right w:w="144" w:type="dxa"/>
            </w:tcMar>
          </w:tcPr>
          <w:p w:rsidR="007443EA" w:rsidRDefault="007443EA"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 xml:space="preserve">Level of the product which indicate in the space community the level of product processing, </w:t>
            </w:r>
            <w:r w:rsidR="00A60439">
              <w:rPr>
                <w:rFonts w:ascii="Calibri" w:hAnsi="Calibri" w:cs="Calibri"/>
                <w:kern w:val="24"/>
                <w:sz w:val="20"/>
                <w:szCs w:val="20"/>
              </w:rPr>
              <w:t>e.g.</w:t>
            </w:r>
            <w:r>
              <w:rPr>
                <w:rFonts w:ascii="Calibri" w:hAnsi="Calibri" w:cs="Calibri"/>
                <w:kern w:val="24"/>
                <w:sz w:val="20"/>
                <w:szCs w:val="20"/>
              </w:rPr>
              <w:t xml:space="preserve"> level 0 is the </w:t>
            </w:r>
            <w:r w:rsidR="002C0BE9">
              <w:rPr>
                <w:rFonts w:ascii="Calibri" w:hAnsi="Calibri" w:cs="Calibri"/>
                <w:kern w:val="24"/>
                <w:sz w:val="20"/>
                <w:szCs w:val="20"/>
              </w:rPr>
              <w:t>original</w:t>
            </w:r>
            <w:r>
              <w:rPr>
                <w:rFonts w:ascii="Calibri" w:hAnsi="Calibri" w:cs="Calibri"/>
                <w:kern w:val="24"/>
                <w:sz w:val="20"/>
                <w:szCs w:val="20"/>
              </w:rPr>
              <w:t xml:space="preserve"> product as generated by the satellite without geo</w:t>
            </w:r>
            <w:r w:rsidR="002C0BE9">
              <w:rPr>
                <w:rFonts w:ascii="Calibri" w:hAnsi="Calibri" w:cs="Calibri"/>
                <w:kern w:val="24"/>
                <w:sz w:val="20"/>
                <w:szCs w:val="20"/>
              </w:rPr>
              <w:t>-</w:t>
            </w:r>
            <w:r>
              <w:rPr>
                <w:rFonts w:ascii="Calibri" w:hAnsi="Calibri" w:cs="Calibri"/>
                <w:kern w:val="24"/>
                <w:sz w:val="20"/>
                <w:szCs w:val="20"/>
              </w:rPr>
              <w:t>location, calibration corrections, …</w:t>
            </w:r>
          </w:p>
          <w:p w:rsidR="007443EA" w:rsidRDefault="007443EA"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 xml:space="preserve">Different level definitions </w:t>
            </w:r>
            <w:r w:rsidR="002C0BE9">
              <w:rPr>
                <w:rFonts w:ascii="Calibri" w:hAnsi="Calibri" w:cs="Calibri"/>
                <w:kern w:val="24"/>
                <w:sz w:val="20"/>
                <w:szCs w:val="20"/>
              </w:rPr>
              <w:t>exist</w:t>
            </w:r>
            <w:r>
              <w:rPr>
                <w:rFonts w:ascii="Calibri" w:hAnsi="Calibri" w:cs="Calibri"/>
                <w:kern w:val="24"/>
                <w:sz w:val="20"/>
                <w:szCs w:val="20"/>
              </w:rPr>
              <w:t xml:space="preserve">. The following referenced have been identified and will need to be provided when </w:t>
            </w:r>
            <w:r>
              <w:rPr>
                <w:rFonts w:ascii="Calibri" w:hAnsi="Calibri" w:cs="Calibri"/>
                <w:kern w:val="24"/>
                <w:sz w:val="20"/>
                <w:szCs w:val="20"/>
              </w:rPr>
              <w:lastRenderedPageBreak/>
              <w:t>referencing level.</w:t>
            </w:r>
          </w:p>
          <w:p w:rsidR="00113F0A" w:rsidRDefault="00113F0A">
            <w:pPr>
              <w:pStyle w:val="CommentText"/>
              <w:rPr>
                <w:rFonts w:cs="Arial"/>
                <w:sz w:val="24"/>
                <w:szCs w:val="24"/>
              </w:rPr>
            </w:pPr>
          </w:p>
        </w:tc>
      </w:tr>
      <w:tr w:rsidR="00A60439" w:rsidRPr="007C620C" w:rsidTr="00FA7625">
        <w:trPr>
          <w:trHeight w:val="584"/>
        </w:trPr>
        <w:tc>
          <w:tcPr>
            <w:tcW w:w="2852" w:type="dxa"/>
            <w:shd w:val="clear" w:color="auto" w:fill="E0E0E0"/>
            <w:tcMar>
              <w:top w:w="72" w:type="dxa"/>
              <w:left w:w="144" w:type="dxa"/>
              <w:bottom w:w="72" w:type="dxa"/>
              <w:right w:w="144" w:type="dxa"/>
            </w:tcMar>
          </w:tcPr>
          <w:p w:rsidR="00113F0A" w:rsidRDefault="00FA7625">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lastRenderedPageBreak/>
              <w:t>Product L</w:t>
            </w:r>
            <w:r w:rsidR="005404FD">
              <w:rPr>
                <w:rFonts w:ascii="Calibri" w:hAnsi="Calibri" w:cs="Calibri"/>
                <w:kern w:val="24"/>
                <w:sz w:val="20"/>
                <w:szCs w:val="20"/>
              </w:rPr>
              <w:t xml:space="preserve">evel </w:t>
            </w:r>
            <w:r>
              <w:rPr>
                <w:rFonts w:ascii="Calibri" w:hAnsi="Calibri" w:cs="Calibri"/>
                <w:kern w:val="24"/>
                <w:sz w:val="20"/>
                <w:szCs w:val="20"/>
              </w:rPr>
              <w:t>S</w:t>
            </w:r>
            <w:r w:rsidR="005404FD">
              <w:rPr>
                <w:rFonts w:ascii="Calibri" w:hAnsi="Calibri" w:cs="Calibri"/>
                <w:kern w:val="24"/>
                <w:sz w:val="20"/>
                <w:szCs w:val="20"/>
              </w:rPr>
              <w:t>ource</w:t>
            </w:r>
          </w:p>
        </w:tc>
        <w:tc>
          <w:tcPr>
            <w:tcW w:w="2853" w:type="dxa"/>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Such as Nasa, NOAA</w:t>
            </w:r>
          </w:p>
        </w:tc>
        <w:tc>
          <w:tcPr>
            <w:tcW w:w="9605" w:type="dxa"/>
            <w:shd w:val="clear" w:color="auto" w:fill="E0E0E0"/>
            <w:tcMar>
              <w:top w:w="72" w:type="dxa"/>
              <w:left w:w="144" w:type="dxa"/>
              <w:bottom w:w="72" w:type="dxa"/>
              <w:right w:w="144" w:type="dxa"/>
            </w:tcMar>
          </w:tcPr>
          <w:p w:rsidR="00D96716" w:rsidRDefault="00D96716" w:rsidP="00D96716">
            <w:pPr>
              <w:pStyle w:val="NormalWeb"/>
              <w:spacing w:before="0" w:beforeAutospacing="0" w:after="0" w:afterAutospacing="0"/>
              <w:rPr>
                <w:rFonts w:ascii="Calibri" w:hAnsi="Calibri" w:cs="Calibri"/>
                <w:kern w:val="24"/>
                <w:sz w:val="20"/>
                <w:szCs w:val="20"/>
                <w:lang w:eastAsia="ja-JP"/>
              </w:rPr>
            </w:pPr>
            <w:r>
              <w:rPr>
                <w:rFonts w:ascii="Calibri" w:hAnsi="Calibri" w:cs="Calibri"/>
                <w:kern w:val="24"/>
                <w:sz w:val="20"/>
                <w:szCs w:val="20"/>
              </w:rPr>
              <w:t>Provide the main definitions of the level in the documentation.</w:t>
            </w:r>
            <w:r w:rsidRPr="006D29EB">
              <w:rPr>
                <w:rFonts w:ascii="Calibri" w:hAnsi="Calibri" w:cs="Calibri"/>
                <w:kern w:val="24"/>
                <w:sz w:val="20"/>
                <w:szCs w:val="20"/>
                <w:lang w:eastAsia="ja-JP"/>
              </w:rPr>
              <w:t xml:space="preserve"> </w:t>
            </w:r>
          </w:p>
          <w:p w:rsidR="00D96716" w:rsidRDefault="00D96716" w:rsidP="00D96716">
            <w:pPr>
              <w:pStyle w:val="CommentText"/>
            </w:pPr>
            <w:r>
              <w:t>NOAA:</w:t>
            </w:r>
            <w:r w:rsidR="005D5F5D">
              <w:t xml:space="preserve"> </w:t>
            </w:r>
            <w:hyperlink r:id="rId12" w:anchor="http://mmisw.org/ont/noaa/noaadatalevels" w:history="1">
              <w:r w:rsidRPr="00371A4A">
                <w:rPr>
                  <w:rStyle w:val="Hyperlink"/>
                </w:rPr>
                <w:t>https://mmisw.org/orr/#http://mmisw.org/ont/noaa/noaadatalevels</w:t>
              </w:r>
            </w:hyperlink>
          </w:p>
          <w:p w:rsidR="008C3DFE" w:rsidRDefault="00D96716">
            <w:pPr>
              <w:pStyle w:val="CommentText"/>
              <w:rPr>
                <w:del w:id="2" w:author="Guillaume Aubert" w:date="2015-03-11T13:54:00Z"/>
              </w:rPr>
            </w:pPr>
            <w:r>
              <w:t>NASA:</w:t>
            </w:r>
            <w:r w:rsidR="005D5F5D">
              <w:t xml:space="preserve"> </w:t>
            </w:r>
            <w:r w:rsidR="00D812BC">
              <w:fldChar w:fldCharType="begin"/>
            </w:r>
            <w:r w:rsidR="00113F0A">
              <w:instrText xml:space="preserve"> HYPERLINK "</w:instrText>
            </w:r>
            <w:r w:rsidR="00D812BC" w:rsidRPr="00D812BC">
              <w:rPr>
                <w:rPrChange w:id="3" w:author="Guillaume Aubert" w:date="2015-03-11T13:54:00Z">
                  <w:rPr>
                    <w:rStyle w:val="Hyperlink"/>
                  </w:rPr>
                </w:rPrChange>
              </w:rPr>
              <w:instrText>https://mmisw.org/orr/#http://mmisw.org/ont/nasa/datalevel</w:instrText>
            </w:r>
            <w:r w:rsidR="00113F0A">
              <w:instrText xml:space="preserve">" </w:instrText>
            </w:r>
            <w:r w:rsidR="00D812BC">
              <w:fldChar w:fldCharType="separate"/>
            </w:r>
            <w:r w:rsidR="00D812BC" w:rsidRPr="00D812BC">
              <w:rPr>
                <w:rStyle w:val="Hyperlink"/>
              </w:rPr>
              <w:t>https://mmisw.org/orr/#http://mmisw.org/ont/nasa/datalevel</w:t>
            </w:r>
            <w:r w:rsidR="00D812BC">
              <w:fldChar w:fldCharType="end"/>
            </w:r>
          </w:p>
          <w:p w:rsidR="008C3DFE" w:rsidRDefault="00113F0A">
            <w:pPr>
              <w:pStyle w:val="CommentText"/>
              <w:rPr>
                <w:rPrChange w:id="4" w:author="Guillaume Aubert" w:date="2015-03-11T13:54:00Z">
                  <w:rPr>
                    <w:rFonts w:ascii="Calibri" w:hAnsi="Calibri" w:cs="Calibri"/>
                    <w:kern w:val="24"/>
                    <w:szCs w:val="20"/>
                  </w:rPr>
                </w:rPrChange>
              </w:rPr>
              <w:pPrChange w:id="5" w:author="Guillaume Aubert" w:date="2015-03-11T13:54:00Z">
                <w:pPr>
                  <w:pStyle w:val="NormalWeb"/>
                  <w:spacing w:before="0" w:beforeAutospacing="0" w:after="0" w:afterAutospacing="0"/>
                </w:pPr>
              </w:pPrChange>
            </w:pPr>
            <w:ins w:id="6" w:author="Guillaume Aubert" w:date="2015-03-11T13:54:00Z">
              <w:r>
                <w:t>Eumetsat:</w:t>
              </w:r>
            </w:ins>
            <w:del w:id="7" w:author="Guillaume Aubert" w:date="2015-03-11T13:54:00Z">
              <w:r w:rsidR="00D96716" w:rsidDel="00113F0A">
                <w:delText xml:space="preserve">EUMETSAT Definition? </w:delText>
              </w:r>
            </w:del>
            <w:ins w:id="8" w:author="Guillaume Aubert" w:date="2015-03-11T13:54:00Z">
              <w:r>
                <w:t xml:space="preserve"> </w:t>
              </w:r>
              <w:r w:rsidRPr="00113F0A">
                <w:t>http://www.eumetsat.int/website/home/Data/GlobalDataService/index.html</w:t>
              </w:r>
            </w:ins>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Pr>
                <w:rFonts w:ascii="Calibri" w:hAnsi="Calibri" w:cs="Calibri"/>
                <w:kern w:val="24"/>
                <w:sz w:val="20"/>
                <w:szCs w:val="20"/>
                <w:lang w:eastAsia="ja-JP"/>
              </w:rPr>
              <w:t>Temporal extent</w:t>
            </w:r>
          </w:p>
        </w:tc>
        <w:tc>
          <w:tcPr>
            <w:tcW w:w="2853" w:type="dxa"/>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sidRPr="006D29EB">
              <w:rPr>
                <w:rFonts w:ascii="Calibri" w:hAnsi="Calibri" w:cs="Calibri"/>
                <w:kern w:val="24"/>
                <w:sz w:val="20"/>
                <w:szCs w:val="20"/>
              </w:rPr>
              <w:t>From: 20xx-xx-xx</w:t>
            </w:r>
          </w:p>
          <w:p w:rsidR="005404FD" w:rsidRPr="006D29EB" w:rsidRDefault="005404FD" w:rsidP="0042258A">
            <w:pPr>
              <w:pStyle w:val="NormalWeb"/>
              <w:spacing w:before="0" w:beforeAutospacing="0" w:after="0" w:afterAutospacing="0"/>
              <w:rPr>
                <w:rFonts w:ascii="Arial" w:hAnsi="Arial" w:cs="Arial"/>
                <w:sz w:val="20"/>
                <w:szCs w:val="20"/>
              </w:rPr>
            </w:pPr>
            <w:r w:rsidRPr="006D29EB">
              <w:rPr>
                <w:rFonts w:ascii="Calibri" w:hAnsi="Calibri" w:cs="Calibri"/>
                <w:kern w:val="24"/>
                <w:sz w:val="20"/>
                <w:szCs w:val="20"/>
              </w:rPr>
              <w:t xml:space="preserve">Until:  </w:t>
            </w:r>
            <w:r>
              <w:rPr>
                <w:rFonts w:ascii="Calibri" w:hAnsi="Calibri" w:cs="Calibri"/>
                <w:kern w:val="24"/>
                <w:sz w:val="20"/>
                <w:szCs w:val="20"/>
              </w:rPr>
              <w:t>now</w:t>
            </w:r>
          </w:p>
        </w:tc>
        <w:tc>
          <w:tcPr>
            <w:tcW w:w="9605" w:type="dxa"/>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Pr>
                <w:rFonts w:ascii="Calibri" w:eastAsia="MS PGothic" w:hAnsi="Calibri" w:cs="Calibri"/>
                <w:kern w:val="24"/>
                <w:sz w:val="20"/>
                <w:szCs w:val="20"/>
              </w:rPr>
              <w:t>Time period(s) for which the product is available</w:t>
            </w:r>
            <w:r w:rsidR="00D96716">
              <w:rPr>
                <w:rFonts w:ascii="Calibri" w:eastAsia="MS PGothic" w:hAnsi="Calibri" w:cs="Calibri"/>
                <w:kern w:val="24"/>
                <w:sz w:val="20"/>
                <w:szCs w:val="20"/>
              </w:rPr>
              <w:t xml:space="preserve">. Provide a Time Range. </w:t>
            </w:r>
            <w:r>
              <w:rPr>
                <w:rFonts w:ascii="Calibri" w:eastAsia="MS PGothic" w:hAnsi="Calibri" w:cs="Calibri"/>
                <w:kern w:val="24"/>
                <w:sz w:val="20"/>
                <w:szCs w:val="20"/>
              </w:rPr>
              <w:t xml:space="preserve">When it is still daily </w:t>
            </w:r>
            <w:r w:rsidR="00D96716">
              <w:rPr>
                <w:rFonts w:ascii="Calibri" w:eastAsia="MS PGothic" w:hAnsi="Calibri" w:cs="Calibri"/>
                <w:kern w:val="24"/>
                <w:sz w:val="20"/>
                <w:szCs w:val="20"/>
              </w:rPr>
              <w:t>produced</w:t>
            </w:r>
            <w:r>
              <w:rPr>
                <w:rFonts w:ascii="Calibri" w:eastAsia="MS PGothic" w:hAnsi="Calibri" w:cs="Calibri"/>
                <w:kern w:val="24"/>
                <w:sz w:val="20"/>
                <w:szCs w:val="20"/>
              </w:rPr>
              <w:t xml:space="preserve"> use </w:t>
            </w:r>
            <w:r w:rsidR="00D96716">
              <w:rPr>
                <w:rFonts w:ascii="Calibri" w:eastAsia="MS PGothic" w:hAnsi="Calibri" w:cs="Calibri"/>
                <w:kern w:val="24"/>
                <w:sz w:val="20"/>
                <w:szCs w:val="20"/>
              </w:rPr>
              <w:t xml:space="preserve">Now. </w:t>
            </w:r>
            <w:r w:rsidRPr="006D29EB">
              <w:rPr>
                <w:rFonts w:ascii="Calibri" w:hAnsi="Calibri" w:cs="Calibri"/>
                <w:kern w:val="24"/>
                <w:sz w:val="20"/>
                <w:szCs w:val="20"/>
                <w:lang w:eastAsia="ja-JP"/>
              </w:rPr>
              <w:t xml:space="preserve"> </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245E4B" w:rsidRDefault="00D96716" w:rsidP="0042258A">
            <w:pPr>
              <w:pStyle w:val="NormalWeb"/>
              <w:spacing w:before="0" w:beforeAutospacing="0" w:after="0" w:afterAutospacing="0"/>
              <w:rPr>
                <w:rFonts w:ascii="Arial" w:hAnsi="Arial" w:cs="Arial"/>
                <w:color w:val="FF0000"/>
                <w:sz w:val="20"/>
                <w:szCs w:val="20"/>
              </w:rPr>
            </w:pPr>
            <w:r>
              <w:rPr>
                <w:rFonts w:ascii="Calibri" w:hAnsi="Calibri" w:cs="Calibri"/>
                <w:kern w:val="24"/>
                <w:sz w:val="20"/>
                <w:szCs w:val="20"/>
              </w:rPr>
              <w:t>Calibration Information</w:t>
            </w:r>
            <w:r w:rsidR="005404FD" w:rsidRPr="00245E4B">
              <w:rPr>
                <w:rFonts w:ascii="Calibri" w:hAnsi="Calibri" w:cs="Calibri"/>
                <w:color w:val="FF0000"/>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245E4B" w:rsidRDefault="00D96716" w:rsidP="0042258A">
            <w:pPr>
              <w:rPr>
                <w:rFonts w:cs="Arial"/>
                <w:color w:val="FF0000"/>
                <w:sz w:val="20"/>
              </w:rPr>
            </w:pPr>
            <w:r>
              <w:rPr>
                <w:rFonts w:cs="Arial"/>
                <w:sz w:val="20"/>
              </w:rPr>
              <w:t>URL to the calibration information</w:t>
            </w:r>
          </w:p>
        </w:tc>
        <w:tc>
          <w:tcPr>
            <w:tcW w:w="9605" w:type="dxa"/>
            <w:shd w:val="clear" w:color="auto" w:fill="E0E0E0"/>
            <w:tcMar>
              <w:top w:w="72" w:type="dxa"/>
              <w:left w:w="144" w:type="dxa"/>
              <w:bottom w:w="72" w:type="dxa"/>
              <w:right w:w="144" w:type="dxa"/>
            </w:tcMar>
          </w:tcPr>
          <w:p w:rsidR="005404FD" w:rsidRPr="00245E4B" w:rsidRDefault="00B35F86" w:rsidP="0042258A">
            <w:pPr>
              <w:pStyle w:val="NormalWeb"/>
              <w:spacing w:before="0" w:beforeAutospacing="0" w:after="0" w:afterAutospacing="0"/>
              <w:rPr>
                <w:rFonts w:ascii="Arial" w:hAnsi="Arial" w:cs="Arial"/>
                <w:color w:val="FF0000"/>
                <w:sz w:val="20"/>
                <w:szCs w:val="20"/>
              </w:rPr>
            </w:pPr>
            <w:r w:rsidRPr="00B35F86">
              <w:rPr>
                <w:rFonts w:ascii="Calibri" w:hAnsi="Calibri" w:cs="Calibri"/>
                <w:kern w:val="24"/>
                <w:sz w:val="20"/>
                <w:szCs w:val="20"/>
              </w:rPr>
              <w:t xml:space="preserve">URL </w:t>
            </w:r>
            <w:r w:rsidR="00D96716">
              <w:rPr>
                <w:rFonts w:ascii="Calibri" w:hAnsi="Calibri" w:cs="Calibri"/>
                <w:kern w:val="24"/>
                <w:sz w:val="20"/>
                <w:szCs w:val="20"/>
              </w:rPr>
              <w:t>Links to the Calibration information (calibration tables and product information).</w:t>
            </w:r>
            <w:r w:rsidR="005404FD" w:rsidRPr="00245E4B">
              <w:rPr>
                <w:rFonts w:ascii="Calibri" w:hAnsi="Calibri" w:cs="Calibri"/>
                <w:color w:val="FF0000"/>
                <w:kern w:val="24"/>
                <w:sz w:val="20"/>
                <w:szCs w:val="20"/>
                <w:lang w:eastAsia="ja-JP"/>
              </w:rPr>
              <w:t xml:space="preserve"> </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6D29EB" w:rsidRDefault="005404FD" w:rsidP="0042258A">
            <w:pPr>
              <w:pStyle w:val="NormalWeb"/>
              <w:spacing w:before="0" w:beforeAutospacing="0" w:after="0" w:afterAutospacing="0"/>
              <w:rPr>
                <w:rFonts w:ascii="Arial" w:hAnsi="Arial" w:cs="Arial"/>
                <w:sz w:val="20"/>
                <w:szCs w:val="20"/>
              </w:rPr>
            </w:pPr>
            <w:r>
              <w:rPr>
                <w:rFonts w:ascii="Calibri" w:eastAsia="MS PGothic" w:hAnsi="Calibri" w:cs="Calibri"/>
                <w:kern w:val="24"/>
                <w:sz w:val="20"/>
                <w:szCs w:val="20"/>
              </w:rPr>
              <w:t xml:space="preserve">Online resources </w:t>
            </w:r>
            <w:r w:rsidRPr="006D29EB">
              <w:rPr>
                <w:rFonts w:ascii="Calibri" w:hAnsi="Calibri" w:cs="Calibri"/>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2129E3" w:rsidRDefault="005404FD" w:rsidP="0042258A">
            <w:pPr>
              <w:rPr>
                <w:rFonts w:cstheme="minorHAnsi"/>
                <w:sz w:val="20"/>
              </w:rPr>
            </w:pPr>
            <w:r>
              <w:rPr>
                <w:rFonts w:cstheme="minorHAnsi"/>
                <w:sz w:val="20"/>
              </w:rPr>
              <w:t>Information regarding the products</w:t>
            </w:r>
          </w:p>
        </w:tc>
        <w:tc>
          <w:tcPr>
            <w:tcW w:w="9605" w:type="dxa"/>
            <w:shd w:val="clear" w:color="auto" w:fill="E0E0E0"/>
            <w:tcMar>
              <w:top w:w="72" w:type="dxa"/>
              <w:left w:w="144" w:type="dxa"/>
              <w:bottom w:w="72" w:type="dxa"/>
              <w:right w:w="144" w:type="dxa"/>
            </w:tcMar>
          </w:tcPr>
          <w:p w:rsidR="005404FD" w:rsidRPr="006D29EB" w:rsidRDefault="00D96716" w:rsidP="0042258A">
            <w:pPr>
              <w:pStyle w:val="NormalWeb"/>
              <w:spacing w:before="0" w:beforeAutospacing="0" w:after="0" w:afterAutospacing="0"/>
              <w:rPr>
                <w:rFonts w:ascii="Arial" w:hAnsi="Arial" w:cs="Arial"/>
                <w:sz w:val="20"/>
                <w:szCs w:val="20"/>
              </w:rPr>
            </w:pPr>
            <w:r>
              <w:rPr>
                <w:rFonts w:ascii="Calibri" w:hAnsi="Calibri" w:cs="Calibri"/>
                <w:kern w:val="24"/>
                <w:sz w:val="20"/>
                <w:szCs w:val="20"/>
              </w:rPr>
              <w:t xml:space="preserve">URL Links to additional technical and scientific information regarding the product. This will provide in-depth information regarding the product. </w:t>
            </w:r>
            <w:r w:rsidR="005404FD" w:rsidRPr="006D29EB">
              <w:rPr>
                <w:rFonts w:ascii="Calibri" w:hAnsi="Calibri" w:cs="Calibri"/>
                <w:kern w:val="24"/>
                <w:sz w:val="20"/>
                <w:szCs w:val="20"/>
                <w:lang w:eastAsia="ja-JP"/>
              </w:rPr>
              <w:t xml:space="preserve"> </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2129E3" w:rsidRDefault="005404FD" w:rsidP="0042258A">
            <w:pPr>
              <w:pStyle w:val="NormalWeb"/>
              <w:spacing w:before="0" w:beforeAutospacing="0" w:after="0" w:afterAutospacing="0"/>
              <w:rPr>
                <w:rFonts w:ascii="Arial" w:hAnsi="Arial" w:cs="Arial"/>
                <w:sz w:val="20"/>
                <w:szCs w:val="20"/>
              </w:rPr>
            </w:pPr>
            <w:r>
              <w:rPr>
                <w:rFonts w:ascii="Calibri" w:hAnsi="Calibri" w:cs="Calibri"/>
                <w:bCs/>
                <w:kern w:val="24"/>
                <w:sz w:val="20"/>
                <w:szCs w:val="20"/>
              </w:rPr>
              <w:t>Spatial Coverage</w:t>
            </w:r>
            <w:r w:rsidRPr="002129E3">
              <w:rPr>
                <w:rFonts w:ascii="Calibri" w:hAnsi="Calibri" w:cs="Calibri"/>
                <w:bCs/>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2129E3" w:rsidRDefault="005404FD" w:rsidP="0042258A">
            <w:pPr>
              <w:pStyle w:val="NormalWeb"/>
              <w:spacing w:before="0" w:beforeAutospacing="0" w:after="0" w:afterAutospacing="0"/>
              <w:rPr>
                <w:rFonts w:asciiTheme="minorHAnsi" w:hAnsiTheme="minorHAnsi" w:cstheme="minorHAnsi"/>
                <w:sz w:val="20"/>
                <w:szCs w:val="20"/>
              </w:rPr>
            </w:pPr>
            <w:r w:rsidRPr="002129E3">
              <w:rPr>
                <w:rFonts w:asciiTheme="minorHAnsi" w:hAnsiTheme="minorHAnsi" w:cstheme="minorHAnsi"/>
                <w:bCs/>
                <w:kern w:val="24"/>
                <w:sz w:val="20"/>
                <w:szCs w:val="20"/>
              </w:rPr>
              <w:t xml:space="preserve">Global, Specific region (lat, </w:t>
            </w:r>
            <w:r w:rsidR="00A60439" w:rsidRPr="002129E3">
              <w:rPr>
                <w:rFonts w:asciiTheme="minorHAnsi" w:hAnsiTheme="minorHAnsi" w:cstheme="minorHAnsi"/>
                <w:bCs/>
                <w:kern w:val="24"/>
                <w:sz w:val="20"/>
                <w:szCs w:val="20"/>
              </w:rPr>
              <w:t>Lon</w:t>
            </w:r>
            <w:r w:rsidRPr="002129E3">
              <w:rPr>
                <w:rFonts w:asciiTheme="minorHAnsi" w:hAnsiTheme="minorHAnsi" w:cstheme="minorHAnsi"/>
                <w:bCs/>
                <w:kern w:val="24"/>
                <w:sz w:val="20"/>
                <w:szCs w:val="20"/>
              </w:rPr>
              <w:t>), …</w:t>
            </w:r>
            <w:r w:rsidRPr="002129E3">
              <w:rPr>
                <w:rFonts w:asciiTheme="minorHAnsi" w:hAnsiTheme="minorHAnsi" w:cstheme="minorHAnsi"/>
                <w:bCs/>
                <w:kern w:val="24"/>
                <w:sz w:val="20"/>
                <w:szCs w:val="20"/>
                <w:lang w:eastAsia="ja-JP"/>
              </w:rPr>
              <w:t xml:space="preserve"> </w:t>
            </w:r>
          </w:p>
        </w:tc>
        <w:tc>
          <w:tcPr>
            <w:tcW w:w="9605" w:type="dxa"/>
            <w:shd w:val="clear" w:color="auto" w:fill="E0E0E0"/>
            <w:tcMar>
              <w:top w:w="72" w:type="dxa"/>
              <w:left w:w="144" w:type="dxa"/>
              <w:bottom w:w="72" w:type="dxa"/>
              <w:right w:w="144" w:type="dxa"/>
            </w:tcMar>
          </w:tcPr>
          <w:p w:rsidR="00577D11" w:rsidRDefault="0035158B" w:rsidP="00B8707B">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Description of the coverage area in lat/</w:t>
            </w:r>
            <w:r w:rsidR="00A60439">
              <w:rPr>
                <w:rFonts w:asciiTheme="minorHAnsi" w:hAnsiTheme="minorHAnsi" w:cstheme="minorHAnsi"/>
                <w:bCs/>
                <w:kern w:val="24"/>
                <w:sz w:val="20"/>
                <w:szCs w:val="20"/>
              </w:rPr>
              <w:t>Lon</w:t>
            </w:r>
            <w:r>
              <w:rPr>
                <w:rFonts w:asciiTheme="minorHAnsi" w:hAnsiTheme="minorHAnsi" w:cstheme="minorHAnsi"/>
                <w:bCs/>
                <w:kern w:val="24"/>
                <w:sz w:val="20"/>
                <w:szCs w:val="20"/>
              </w:rPr>
              <w:t xml:space="preserve"> </w:t>
            </w:r>
            <w:del w:id="9" w:author="Guillaume Aubert" w:date="2015-03-12T13:53:00Z">
              <w:r w:rsidDel="00141DB6">
                <w:rPr>
                  <w:rFonts w:asciiTheme="minorHAnsi" w:hAnsiTheme="minorHAnsi" w:cstheme="minorHAnsi"/>
                  <w:bCs/>
                  <w:kern w:val="24"/>
                  <w:sz w:val="20"/>
                  <w:szCs w:val="20"/>
                </w:rPr>
                <w:delText xml:space="preserve">and height. </w:delText>
              </w:r>
            </w:del>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2129E3" w:rsidRDefault="008727F0" w:rsidP="0042258A">
            <w:pPr>
              <w:pStyle w:val="NormalWeb"/>
              <w:spacing w:before="0" w:beforeAutospacing="0" w:after="0" w:afterAutospacing="0"/>
              <w:rPr>
                <w:rFonts w:ascii="Arial" w:hAnsi="Arial" w:cs="Arial"/>
                <w:sz w:val="20"/>
                <w:szCs w:val="20"/>
              </w:rPr>
            </w:pPr>
            <w:commentRangeStart w:id="10"/>
            <w:commentRangeStart w:id="11"/>
            <w:r>
              <w:rPr>
                <w:rFonts w:ascii="Calibri" w:hAnsi="Calibri" w:cs="Calibri"/>
                <w:kern w:val="24"/>
                <w:sz w:val="20"/>
                <w:szCs w:val="20"/>
              </w:rPr>
              <w:t>Horizontal Resolution</w:t>
            </w:r>
            <w:r w:rsidR="005404FD" w:rsidRPr="002129E3">
              <w:rPr>
                <w:rFonts w:ascii="Calibri" w:hAnsi="Calibri" w:cs="Calibri"/>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2129E3" w:rsidRDefault="005404FD" w:rsidP="0042258A">
            <w:pPr>
              <w:rPr>
                <w:rFonts w:cstheme="minorHAnsi"/>
                <w:sz w:val="20"/>
              </w:rPr>
            </w:pPr>
          </w:p>
        </w:tc>
        <w:tc>
          <w:tcPr>
            <w:tcW w:w="9605" w:type="dxa"/>
            <w:shd w:val="clear" w:color="auto" w:fill="E0E0E0"/>
            <w:tcMar>
              <w:top w:w="72" w:type="dxa"/>
              <w:left w:w="144" w:type="dxa"/>
              <w:bottom w:w="72" w:type="dxa"/>
              <w:right w:w="144" w:type="dxa"/>
            </w:tcMar>
          </w:tcPr>
          <w:p w:rsidR="005404FD" w:rsidRDefault="005404FD" w:rsidP="0042258A">
            <w:pPr>
              <w:pStyle w:val="NormalWeb"/>
              <w:spacing w:before="0" w:beforeAutospacing="0" w:after="0" w:afterAutospacing="0"/>
              <w:rPr>
                <w:ins w:id="12" w:author="Guillaume Aubert" w:date="2015-03-12T13:48:00Z"/>
                <w:rFonts w:asciiTheme="minorHAnsi" w:hAnsiTheme="minorHAnsi" w:cstheme="minorHAnsi"/>
                <w:bCs/>
                <w:kern w:val="24"/>
                <w:sz w:val="20"/>
                <w:szCs w:val="20"/>
              </w:rPr>
            </w:pPr>
            <w:r w:rsidRPr="002129E3">
              <w:rPr>
                <w:rFonts w:asciiTheme="minorHAnsi" w:hAnsiTheme="minorHAnsi" w:cstheme="minorHAnsi"/>
                <w:bCs/>
                <w:kern w:val="24"/>
                <w:sz w:val="20"/>
                <w:szCs w:val="20"/>
              </w:rPr>
              <w:t xml:space="preserve">Resolution of product and observation is not necessarily same. </w:t>
            </w:r>
            <w:commentRangeEnd w:id="10"/>
            <w:r w:rsidR="00D96716">
              <w:rPr>
                <w:rStyle w:val="CommentReference"/>
                <w:rFonts w:ascii="Arial" w:hAnsi="Arial"/>
                <w:vanish/>
              </w:rPr>
              <w:commentReference w:id="10"/>
            </w:r>
            <w:commentRangeEnd w:id="11"/>
            <w:ins w:id="13" w:author="Guillaume Aubert" w:date="2015-03-12T13:47:00Z">
              <w:r w:rsidR="00FB5763">
                <w:rPr>
                  <w:rFonts w:asciiTheme="minorHAnsi" w:hAnsiTheme="minorHAnsi" w:cstheme="minorHAnsi"/>
                  <w:bCs/>
                  <w:kern w:val="24"/>
                  <w:sz w:val="20"/>
                  <w:szCs w:val="20"/>
                </w:rPr>
                <w:t xml:space="preserve"> Ask Anna</w:t>
              </w:r>
            </w:ins>
            <w:r w:rsidR="005D5F5D">
              <w:rPr>
                <w:rStyle w:val="CommentReference"/>
                <w:rFonts w:asciiTheme="minorHAnsi" w:hAnsiTheme="minorHAnsi"/>
                <w:vanish/>
              </w:rPr>
              <w:commentReference w:id="11"/>
            </w:r>
          </w:p>
          <w:p w:rsidR="00FB5763" w:rsidRDefault="00FB5763" w:rsidP="0042258A">
            <w:pPr>
              <w:pStyle w:val="NormalWeb"/>
              <w:spacing w:before="0" w:beforeAutospacing="0" w:after="0" w:afterAutospacing="0"/>
              <w:rPr>
                <w:ins w:id="14" w:author="Guillaume Aubert" w:date="2015-03-12T13:50:00Z"/>
                <w:rFonts w:asciiTheme="minorHAnsi" w:hAnsiTheme="minorHAnsi" w:cstheme="minorHAnsi"/>
                <w:bCs/>
                <w:kern w:val="24"/>
                <w:sz w:val="20"/>
                <w:szCs w:val="20"/>
              </w:rPr>
            </w:pPr>
            <w:ins w:id="15" w:author="Guillaume Aubert" w:date="2015-03-12T13:49:00Z">
              <w:r>
                <w:rPr>
                  <w:rFonts w:asciiTheme="minorHAnsi" w:hAnsiTheme="minorHAnsi" w:cstheme="minorHAnsi"/>
                  <w:bCs/>
                  <w:kern w:val="24"/>
                  <w:sz w:val="20"/>
                  <w:szCs w:val="20"/>
                </w:rPr>
                <w:t>Gridded product 0.5x0.5</w:t>
              </w:r>
            </w:ins>
            <w:ins w:id="16" w:author="Guillaume Aubert" w:date="2015-03-12T13:50:00Z">
              <w:r>
                <w:rPr>
                  <w:rFonts w:asciiTheme="minorHAnsi" w:hAnsiTheme="minorHAnsi" w:cstheme="minorHAnsi"/>
                  <w:bCs/>
                  <w:kern w:val="24"/>
                  <w:sz w:val="20"/>
                  <w:szCs w:val="20"/>
                </w:rPr>
                <w:t xml:space="preserve"> degree</w:t>
              </w:r>
            </w:ins>
            <w:ins w:id="17" w:author="Guillaume Aubert" w:date="2015-03-12T13:51:00Z">
              <w:r>
                <w:rPr>
                  <w:rFonts w:asciiTheme="minorHAnsi" w:hAnsiTheme="minorHAnsi" w:cstheme="minorHAnsi"/>
                  <w:bCs/>
                  <w:kern w:val="24"/>
                  <w:sz w:val="20"/>
                  <w:szCs w:val="20"/>
                </w:rPr>
                <w:t>.</w:t>
              </w:r>
            </w:ins>
          </w:p>
          <w:p w:rsidR="00FB5763" w:rsidRDefault="00FB5763" w:rsidP="0042258A">
            <w:pPr>
              <w:pStyle w:val="NormalWeb"/>
              <w:spacing w:before="0" w:beforeAutospacing="0" w:after="0" w:afterAutospacing="0"/>
              <w:rPr>
                <w:ins w:id="18" w:author="Guillaume Aubert" w:date="2015-03-12T13:49:00Z"/>
                <w:rFonts w:asciiTheme="minorHAnsi" w:hAnsiTheme="minorHAnsi" w:cstheme="minorHAnsi"/>
                <w:bCs/>
                <w:kern w:val="24"/>
                <w:sz w:val="20"/>
                <w:szCs w:val="20"/>
              </w:rPr>
            </w:pPr>
            <w:ins w:id="19" w:author="Guillaume Aubert" w:date="2015-03-12T13:50:00Z">
              <w:r>
                <w:rPr>
                  <w:rFonts w:asciiTheme="minorHAnsi" w:hAnsiTheme="minorHAnsi" w:cstheme="minorHAnsi"/>
                  <w:bCs/>
                  <w:kern w:val="24"/>
                  <w:sz w:val="20"/>
                  <w:szCs w:val="20"/>
                </w:rPr>
                <w:t>Point: 1 pixel is 5 km .</w:t>
              </w:r>
            </w:ins>
          </w:p>
          <w:p w:rsidR="00FB5763" w:rsidRPr="002129E3" w:rsidRDefault="00FB5763" w:rsidP="0042258A">
            <w:pPr>
              <w:pStyle w:val="NormalWeb"/>
              <w:spacing w:before="0" w:beforeAutospacing="0" w:after="0" w:afterAutospacing="0"/>
              <w:rPr>
                <w:rFonts w:asciiTheme="minorHAnsi" w:hAnsiTheme="minorHAnsi" w:cstheme="minorHAnsi"/>
                <w:bCs/>
                <w:kern w:val="24"/>
                <w:sz w:val="20"/>
                <w:szCs w:val="20"/>
              </w:rPr>
            </w:pPr>
          </w:p>
        </w:tc>
      </w:tr>
      <w:tr w:rsidR="00A60439" w:rsidRPr="007C620C" w:rsidTr="00FA7625">
        <w:trPr>
          <w:trHeight w:val="584"/>
        </w:trPr>
        <w:tc>
          <w:tcPr>
            <w:tcW w:w="2852" w:type="dxa"/>
            <w:shd w:val="clear" w:color="auto" w:fill="E0E0E0"/>
            <w:tcMar>
              <w:top w:w="72" w:type="dxa"/>
              <w:left w:w="144" w:type="dxa"/>
              <w:bottom w:w="72" w:type="dxa"/>
              <w:right w:w="144" w:type="dxa"/>
            </w:tcMar>
          </w:tcPr>
          <w:p w:rsidR="008727F0" w:rsidRPr="002129E3" w:rsidRDefault="008727F0"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Vertical Resolution</w:t>
            </w:r>
          </w:p>
        </w:tc>
        <w:tc>
          <w:tcPr>
            <w:tcW w:w="2853" w:type="dxa"/>
            <w:shd w:val="clear" w:color="auto" w:fill="E0E0E0"/>
            <w:tcMar>
              <w:top w:w="72" w:type="dxa"/>
              <w:left w:w="144" w:type="dxa"/>
              <w:bottom w:w="72" w:type="dxa"/>
              <w:right w:w="144" w:type="dxa"/>
            </w:tcMar>
          </w:tcPr>
          <w:p w:rsidR="008727F0" w:rsidRPr="002129E3" w:rsidRDefault="008727F0" w:rsidP="0042258A">
            <w:pPr>
              <w:rPr>
                <w:rFonts w:cstheme="minorHAnsi"/>
                <w:sz w:val="20"/>
              </w:rPr>
            </w:pPr>
          </w:p>
        </w:tc>
        <w:tc>
          <w:tcPr>
            <w:tcW w:w="9605" w:type="dxa"/>
            <w:shd w:val="clear" w:color="auto" w:fill="E0E0E0"/>
            <w:tcMar>
              <w:top w:w="72" w:type="dxa"/>
              <w:left w:w="144" w:type="dxa"/>
              <w:bottom w:w="72" w:type="dxa"/>
              <w:right w:w="144" w:type="dxa"/>
            </w:tcMar>
          </w:tcPr>
          <w:p w:rsidR="008727F0" w:rsidRPr="002129E3" w:rsidRDefault="00141DB6" w:rsidP="0042258A">
            <w:pPr>
              <w:pStyle w:val="NormalWeb"/>
              <w:spacing w:before="0" w:beforeAutospacing="0" w:after="0" w:afterAutospacing="0"/>
              <w:rPr>
                <w:rFonts w:asciiTheme="minorHAnsi" w:hAnsiTheme="minorHAnsi" w:cstheme="minorHAnsi"/>
                <w:bCs/>
                <w:kern w:val="24"/>
                <w:sz w:val="20"/>
                <w:szCs w:val="20"/>
              </w:rPr>
            </w:pPr>
            <w:ins w:id="20" w:author="Guillaume Aubert" w:date="2015-03-12T13:51:00Z">
              <w:r>
                <w:rPr>
                  <w:rFonts w:asciiTheme="minorHAnsi" w:hAnsiTheme="minorHAnsi" w:cstheme="minorHAnsi"/>
                  <w:bCs/>
                  <w:kern w:val="24"/>
                  <w:sz w:val="20"/>
                  <w:szCs w:val="20"/>
                </w:rPr>
                <w:t>Sounder product =&gt; layers, height, number of level  =&gt; in kms</w:t>
              </w:r>
            </w:ins>
          </w:p>
        </w:tc>
      </w:tr>
      <w:tr w:rsidR="00A60439" w:rsidRPr="007C620C" w:rsidTr="00FA7625">
        <w:trPr>
          <w:trHeight w:val="584"/>
        </w:trPr>
        <w:tc>
          <w:tcPr>
            <w:tcW w:w="2852" w:type="dxa"/>
            <w:shd w:val="clear" w:color="auto" w:fill="E0E0E0"/>
            <w:tcMar>
              <w:top w:w="72" w:type="dxa"/>
              <w:left w:w="144" w:type="dxa"/>
              <w:bottom w:w="72" w:type="dxa"/>
              <w:right w:w="144" w:type="dxa"/>
            </w:tcMar>
          </w:tcPr>
          <w:p w:rsidR="008727F0" w:rsidRPr="002129E3" w:rsidRDefault="008727F0"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lastRenderedPageBreak/>
              <w:t>Temporal Resolution</w:t>
            </w:r>
          </w:p>
        </w:tc>
        <w:tc>
          <w:tcPr>
            <w:tcW w:w="2853" w:type="dxa"/>
            <w:shd w:val="clear" w:color="auto" w:fill="E0E0E0"/>
            <w:tcMar>
              <w:top w:w="72" w:type="dxa"/>
              <w:left w:w="144" w:type="dxa"/>
              <w:bottom w:w="72" w:type="dxa"/>
              <w:right w:w="144" w:type="dxa"/>
            </w:tcMar>
          </w:tcPr>
          <w:p w:rsidR="008727F0" w:rsidRPr="002129E3" w:rsidRDefault="008727F0" w:rsidP="0042258A">
            <w:pPr>
              <w:rPr>
                <w:rFonts w:cstheme="minorHAnsi"/>
                <w:sz w:val="20"/>
              </w:rPr>
            </w:pPr>
            <w:r>
              <w:rPr>
                <w:rFonts w:cstheme="minorHAnsi"/>
                <w:sz w:val="20"/>
              </w:rPr>
              <w:t>Every 15 mins</w:t>
            </w:r>
          </w:p>
        </w:tc>
        <w:tc>
          <w:tcPr>
            <w:tcW w:w="9605" w:type="dxa"/>
            <w:shd w:val="clear" w:color="auto" w:fill="E0E0E0"/>
            <w:tcMar>
              <w:top w:w="72" w:type="dxa"/>
              <w:left w:w="144" w:type="dxa"/>
              <w:bottom w:w="72" w:type="dxa"/>
              <w:right w:w="144" w:type="dxa"/>
            </w:tcMar>
          </w:tcPr>
          <w:p w:rsidR="008727F0" w:rsidRPr="002129E3" w:rsidRDefault="00B8707B"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Frequency of the product issues.</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2129E3" w:rsidRDefault="005404FD" w:rsidP="0042258A">
            <w:pPr>
              <w:pStyle w:val="NormalWeb"/>
              <w:spacing w:before="0" w:beforeAutospacing="0" w:after="0" w:afterAutospacing="0"/>
              <w:rPr>
                <w:rFonts w:ascii="Arial" w:hAnsi="Arial" w:cs="Arial"/>
                <w:sz w:val="20"/>
                <w:szCs w:val="20"/>
              </w:rPr>
            </w:pPr>
            <w:r>
              <w:rPr>
                <w:rFonts w:ascii="Calibri" w:hAnsi="Calibri" w:cs="Calibri"/>
                <w:kern w:val="24"/>
                <w:sz w:val="20"/>
                <w:szCs w:val="20"/>
              </w:rPr>
              <w:t xml:space="preserve">Product </w:t>
            </w:r>
            <w:r w:rsidRPr="002129E3">
              <w:rPr>
                <w:rFonts w:ascii="Calibri" w:hAnsi="Calibri" w:cs="Calibri"/>
                <w:kern w:val="24"/>
                <w:sz w:val="20"/>
                <w:szCs w:val="20"/>
              </w:rPr>
              <w:t>Latency</w:t>
            </w:r>
            <w:r w:rsidRPr="002129E3">
              <w:rPr>
                <w:rFonts w:ascii="Calibri" w:hAnsi="Calibri" w:cs="Calibri"/>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2129E3" w:rsidRDefault="005404FD" w:rsidP="0042258A">
            <w:pPr>
              <w:pStyle w:val="NormalWeb"/>
              <w:spacing w:before="0" w:beforeAutospacing="0" w:after="0" w:afterAutospacing="0"/>
              <w:rPr>
                <w:rFonts w:asciiTheme="minorHAnsi" w:hAnsiTheme="minorHAnsi" w:cstheme="minorHAnsi"/>
                <w:sz w:val="20"/>
                <w:szCs w:val="20"/>
              </w:rPr>
            </w:pPr>
            <w:r w:rsidRPr="002129E3">
              <w:rPr>
                <w:rFonts w:asciiTheme="minorHAnsi" w:hAnsiTheme="minorHAnsi" w:cstheme="minorHAnsi"/>
                <w:kern w:val="24"/>
                <w:sz w:val="20"/>
                <w:szCs w:val="20"/>
              </w:rPr>
              <w:t xml:space="preserve"> </w:t>
            </w:r>
            <w:r w:rsidRPr="002129E3">
              <w:rPr>
                <w:rFonts w:asciiTheme="minorHAnsi" w:hAnsiTheme="minorHAnsi" w:cstheme="minorHAnsi"/>
                <w:kern w:val="24"/>
                <w:sz w:val="20"/>
                <w:szCs w:val="20"/>
                <w:lang w:eastAsia="ja-JP"/>
              </w:rPr>
              <w:t xml:space="preserve"> </w:t>
            </w:r>
            <w:r w:rsidR="00D96716">
              <w:rPr>
                <w:rFonts w:asciiTheme="minorHAnsi" w:hAnsiTheme="minorHAnsi" w:cstheme="minorHAnsi"/>
                <w:kern w:val="24"/>
                <w:sz w:val="20"/>
                <w:szCs w:val="20"/>
                <w:lang w:eastAsia="ja-JP"/>
              </w:rPr>
              <w:t>15 minutes</w:t>
            </w:r>
          </w:p>
        </w:tc>
        <w:tc>
          <w:tcPr>
            <w:tcW w:w="9605" w:type="dxa"/>
            <w:shd w:val="clear" w:color="auto" w:fill="E0E0E0"/>
            <w:tcMar>
              <w:top w:w="72" w:type="dxa"/>
              <w:left w:w="144" w:type="dxa"/>
              <w:bottom w:w="72" w:type="dxa"/>
              <w:right w:w="144" w:type="dxa"/>
            </w:tcMar>
          </w:tcPr>
          <w:p w:rsidR="005404FD" w:rsidRPr="002129E3" w:rsidRDefault="005404FD" w:rsidP="0042258A">
            <w:pPr>
              <w:pStyle w:val="NormalWeb"/>
              <w:spacing w:before="0" w:beforeAutospacing="0" w:after="0" w:afterAutospacing="0"/>
              <w:rPr>
                <w:rFonts w:asciiTheme="minorHAnsi" w:hAnsiTheme="minorHAnsi" w:cstheme="minorHAnsi"/>
                <w:bCs/>
                <w:kern w:val="24"/>
                <w:sz w:val="20"/>
                <w:szCs w:val="20"/>
              </w:rPr>
            </w:pPr>
            <w:r w:rsidRPr="002129E3">
              <w:rPr>
                <w:rFonts w:asciiTheme="minorHAnsi" w:hAnsiTheme="minorHAnsi" w:cstheme="minorHAnsi"/>
                <w:bCs/>
                <w:kern w:val="24"/>
                <w:sz w:val="20"/>
                <w:szCs w:val="20"/>
              </w:rPr>
              <w:t xml:space="preserve">The time from the end of observation to the start of product distribution/dissemination. </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404FD" w:rsidRPr="002129E3" w:rsidRDefault="005404FD" w:rsidP="0042258A">
            <w:pPr>
              <w:pStyle w:val="NormalWeb"/>
              <w:spacing w:before="0" w:beforeAutospacing="0" w:after="0" w:afterAutospacing="0"/>
              <w:rPr>
                <w:rFonts w:ascii="Calibri" w:hAnsi="Calibri" w:cs="Calibri"/>
                <w:kern w:val="24"/>
                <w:sz w:val="20"/>
                <w:szCs w:val="20"/>
              </w:rPr>
            </w:pPr>
            <w:r w:rsidRPr="002129E3">
              <w:rPr>
                <w:rFonts w:ascii="Calibri" w:eastAsia="MS PGothic" w:hAnsi="Calibri" w:cs="Calibri"/>
                <w:kern w:val="24"/>
                <w:sz w:val="20"/>
                <w:szCs w:val="20"/>
              </w:rPr>
              <w:t>Producing agency</w:t>
            </w:r>
            <w:r w:rsidRPr="002129E3">
              <w:rPr>
                <w:rFonts w:ascii="Calibri" w:hAnsi="Calibri" w:cs="Calibri"/>
                <w:kern w:val="24"/>
                <w:sz w:val="20"/>
                <w:szCs w:val="20"/>
                <w:lang w:eastAsia="ja-JP"/>
              </w:rPr>
              <w:t xml:space="preserve"> </w:t>
            </w:r>
          </w:p>
        </w:tc>
        <w:tc>
          <w:tcPr>
            <w:tcW w:w="2853" w:type="dxa"/>
            <w:shd w:val="clear" w:color="auto" w:fill="E0E0E0"/>
            <w:tcMar>
              <w:top w:w="72" w:type="dxa"/>
              <w:left w:w="144" w:type="dxa"/>
              <w:bottom w:w="72" w:type="dxa"/>
              <w:right w:w="144" w:type="dxa"/>
            </w:tcMar>
          </w:tcPr>
          <w:p w:rsidR="005404FD" w:rsidRPr="002129E3" w:rsidRDefault="0062668A" w:rsidP="0042258A">
            <w:pPr>
              <w:pStyle w:val="NormalWeb"/>
              <w:spacing w:before="0" w:beforeAutospacing="0" w:after="0" w:afterAutospacing="0"/>
              <w:rPr>
                <w:rFonts w:asciiTheme="minorHAnsi" w:hAnsiTheme="minorHAnsi" w:cstheme="minorHAnsi"/>
                <w:kern w:val="24"/>
                <w:sz w:val="20"/>
                <w:szCs w:val="20"/>
              </w:rPr>
            </w:pPr>
            <w:r>
              <w:rPr>
                <w:rFonts w:asciiTheme="minorHAnsi" w:hAnsiTheme="minorHAnsi" w:cstheme="minorHAnsi"/>
                <w:kern w:val="24"/>
                <w:sz w:val="20"/>
                <w:szCs w:val="20"/>
              </w:rPr>
              <w:t>NOAA, JAXA</w:t>
            </w:r>
          </w:p>
        </w:tc>
        <w:tc>
          <w:tcPr>
            <w:tcW w:w="9605" w:type="dxa"/>
            <w:shd w:val="clear" w:color="auto" w:fill="E0E0E0"/>
            <w:tcMar>
              <w:top w:w="72" w:type="dxa"/>
              <w:left w:w="144" w:type="dxa"/>
              <w:bottom w:w="72" w:type="dxa"/>
              <w:right w:w="144" w:type="dxa"/>
            </w:tcMar>
          </w:tcPr>
          <w:p w:rsidR="005404FD" w:rsidRPr="002129E3" w:rsidRDefault="00A3298B"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Organization</w:t>
            </w:r>
            <w:r w:rsidR="0035158B">
              <w:rPr>
                <w:rFonts w:asciiTheme="minorHAnsi" w:hAnsiTheme="minorHAnsi" w:cstheme="minorHAnsi"/>
                <w:bCs/>
                <w:kern w:val="24"/>
                <w:sz w:val="20"/>
                <w:szCs w:val="20"/>
              </w:rPr>
              <w:t xml:space="preserve"> that has created the product. It could be different from the organization in charge of operating the satellite.</w:t>
            </w:r>
            <w:r w:rsidR="005404FD" w:rsidRPr="002129E3">
              <w:rPr>
                <w:rFonts w:asciiTheme="minorHAnsi" w:hAnsiTheme="minorHAnsi" w:cstheme="minorHAnsi"/>
                <w:bCs/>
                <w:kern w:val="24"/>
                <w:sz w:val="20"/>
                <w:szCs w:val="20"/>
              </w:rPr>
              <w:t xml:space="preserve"> </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8727F0" w:rsidRPr="002129E3" w:rsidRDefault="008409FE" w:rsidP="0042258A">
            <w:pPr>
              <w:pStyle w:val="NormalWeb"/>
              <w:spacing w:before="0" w:beforeAutospacing="0" w:after="0" w:afterAutospacing="0"/>
              <w:rPr>
                <w:rFonts w:ascii="Calibri" w:eastAsia="MS PGothic" w:hAnsi="Calibri" w:cs="Calibri"/>
                <w:kern w:val="24"/>
                <w:sz w:val="20"/>
                <w:szCs w:val="20"/>
              </w:rPr>
            </w:pPr>
            <w:r>
              <w:rPr>
                <w:rFonts w:ascii="Calibri" w:eastAsia="MS PGothic" w:hAnsi="Calibri" w:cs="Calibri"/>
                <w:kern w:val="24"/>
                <w:sz w:val="20"/>
                <w:szCs w:val="20"/>
              </w:rPr>
              <w:t>Application/</w:t>
            </w:r>
            <w:r w:rsidR="0042258A">
              <w:rPr>
                <w:rFonts w:ascii="Calibri" w:eastAsia="MS PGothic" w:hAnsi="Calibri" w:cs="Calibri"/>
                <w:kern w:val="24"/>
                <w:sz w:val="20"/>
                <w:szCs w:val="20"/>
              </w:rPr>
              <w:t>Themes</w:t>
            </w:r>
          </w:p>
        </w:tc>
        <w:tc>
          <w:tcPr>
            <w:tcW w:w="2853" w:type="dxa"/>
            <w:shd w:val="clear" w:color="auto" w:fill="E0E0E0"/>
            <w:tcMar>
              <w:top w:w="72" w:type="dxa"/>
              <w:left w:w="144" w:type="dxa"/>
              <w:bottom w:w="72" w:type="dxa"/>
              <w:right w:w="144" w:type="dxa"/>
            </w:tcMar>
          </w:tcPr>
          <w:p w:rsidR="008727F0" w:rsidRPr="002129E3" w:rsidRDefault="00E50229" w:rsidP="0042258A">
            <w:pPr>
              <w:pStyle w:val="NormalWeb"/>
              <w:spacing w:before="0" w:beforeAutospacing="0" w:after="0" w:afterAutospacing="0"/>
              <w:rPr>
                <w:rFonts w:asciiTheme="minorHAnsi" w:hAnsiTheme="minorHAnsi" w:cstheme="minorHAnsi"/>
                <w:kern w:val="24"/>
                <w:sz w:val="20"/>
                <w:szCs w:val="20"/>
              </w:rPr>
            </w:pPr>
            <w:r>
              <w:rPr>
                <w:rFonts w:asciiTheme="minorHAnsi" w:hAnsiTheme="minorHAnsi" w:cstheme="minorHAnsi"/>
                <w:kern w:val="24"/>
                <w:sz w:val="20"/>
                <w:szCs w:val="20"/>
              </w:rPr>
              <w:t>See 3.1.1</w:t>
            </w:r>
          </w:p>
        </w:tc>
        <w:tc>
          <w:tcPr>
            <w:tcW w:w="9605" w:type="dxa"/>
            <w:shd w:val="clear" w:color="auto" w:fill="E0E0E0"/>
            <w:tcMar>
              <w:top w:w="72" w:type="dxa"/>
              <w:left w:w="144" w:type="dxa"/>
              <w:bottom w:w="72" w:type="dxa"/>
              <w:right w:w="144" w:type="dxa"/>
            </w:tcMar>
          </w:tcPr>
          <w:p w:rsidR="008727F0" w:rsidRPr="002129E3" w:rsidDel="0035158B" w:rsidRDefault="0042258A"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Themes and domain under which the product can be categorized.</w:t>
            </w:r>
            <w:r w:rsidR="00577D11">
              <w:rPr>
                <w:rFonts w:asciiTheme="minorHAnsi" w:hAnsiTheme="minorHAnsi" w:cstheme="minorHAnsi"/>
                <w:bCs/>
                <w:kern w:val="24"/>
                <w:sz w:val="20"/>
                <w:szCs w:val="20"/>
              </w:rPr>
              <w:t xml:space="preserve"> See 3.1.1 from more information</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77D11" w:rsidRDefault="00577D11" w:rsidP="0042258A">
            <w:pPr>
              <w:pStyle w:val="NormalWeb"/>
              <w:spacing w:before="0" w:beforeAutospacing="0" w:after="0" w:afterAutospacing="0"/>
              <w:rPr>
                <w:rFonts w:ascii="Calibri" w:eastAsia="MS PGothic" w:hAnsi="Calibri" w:cs="Calibri"/>
                <w:kern w:val="24"/>
                <w:sz w:val="20"/>
                <w:szCs w:val="20"/>
              </w:rPr>
            </w:pPr>
            <w:r>
              <w:rPr>
                <w:rFonts w:ascii="Calibri" w:eastAsia="MS PGothic" w:hAnsi="Calibri" w:cs="Calibri"/>
                <w:kern w:val="24"/>
                <w:sz w:val="20"/>
                <w:szCs w:val="20"/>
              </w:rPr>
              <w:t>Product Distribution</w:t>
            </w:r>
          </w:p>
        </w:tc>
        <w:tc>
          <w:tcPr>
            <w:tcW w:w="2853" w:type="dxa"/>
            <w:shd w:val="clear" w:color="auto" w:fill="E0E0E0"/>
            <w:tcMar>
              <w:top w:w="72" w:type="dxa"/>
              <w:left w:w="144" w:type="dxa"/>
              <w:bottom w:w="72" w:type="dxa"/>
              <w:right w:w="144" w:type="dxa"/>
            </w:tcMar>
          </w:tcPr>
          <w:p w:rsidR="00577D11" w:rsidRDefault="00E50229" w:rsidP="0042258A">
            <w:pPr>
              <w:pStyle w:val="NormalWeb"/>
              <w:spacing w:before="0" w:beforeAutospacing="0" w:after="0" w:afterAutospacing="0"/>
              <w:rPr>
                <w:rFonts w:asciiTheme="minorHAnsi" w:hAnsiTheme="minorHAnsi" w:cstheme="minorHAnsi"/>
                <w:kern w:val="24"/>
                <w:sz w:val="20"/>
                <w:szCs w:val="20"/>
              </w:rPr>
            </w:pPr>
            <w:r>
              <w:rPr>
                <w:rFonts w:asciiTheme="minorHAnsi" w:hAnsiTheme="minorHAnsi" w:cstheme="minorHAnsi"/>
                <w:kern w:val="24"/>
                <w:sz w:val="20"/>
                <w:szCs w:val="20"/>
              </w:rPr>
              <w:t>See 3.2</w:t>
            </w:r>
          </w:p>
        </w:tc>
        <w:tc>
          <w:tcPr>
            <w:tcW w:w="9605" w:type="dxa"/>
            <w:shd w:val="clear" w:color="auto" w:fill="E0E0E0"/>
            <w:tcMar>
              <w:top w:w="72" w:type="dxa"/>
              <w:left w:w="144" w:type="dxa"/>
              <w:bottom w:w="72" w:type="dxa"/>
              <w:right w:w="144" w:type="dxa"/>
            </w:tcMar>
          </w:tcPr>
          <w:p w:rsidR="00577D11" w:rsidRDefault="00577D11"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 xml:space="preserve">Information describing how to access the data. This section 3.2 contains all information related to the distribution and access of the products </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77D11" w:rsidRDefault="00E50229" w:rsidP="0042258A">
            <w:pPr>
              <w:pStyle w:val="NormalWeb"/>
              <w:spacing w:before="0" w:beforeAutospacing="0" w:after="0" w:afterAutospacing="0"/>
              <w:rPr>
                <w:rFonts w:ascii="Calibri" w:eastAsia="MS PGothic" w:hAnsi="Calibri" w:cs="Calibri"/>
                <w:kern w:val="24"/>
                <w:sz w:val="20"/>
                <w:szCs w:val="20"/>
              </w:rPr>
            </w:pPr>
            <w:r>
              <w:rPr>
                <w:rFonts w:ascii="Calibri" w:eastAsia="MS PGothic" w:hAnsi="Calibri" w:cs="Calibri"/>
                <w:kern w:val="24"/>
                <w:sz w:val="20"/>
                <w:szCs w:val="20"/>
              </w:rPr>
              <w:t>Spacecraft Information</w:t>
            </w:r>
          </w:p>
        </w:tc>
        <w:tc>
          <w:tcPr>
            <w:tcW w:w="2853" w:type="dxa"/>
            <w:shd w:val="clear" w:color="auto" w:fill="E0E0E0"/>
            <w:tcMar>
              <w:top w:w="72" w:type="dxa"/>
              <w:left w:w="144" w:type="dxa"/>
              <w:bottom w:w="72" w:type="dxa"/>
              <w:right w:w="144" w:type="dxa"/>
            </w:tcMar>
          </w:tcPr>
          <w:p w:rsidR="00577D11" w:rsidRDefault="00E50229" w:rsidP="0042258A">
            <w:pPr>
              <w:pStyle w:val="NormalWeb"/>
              <w:spacing w:before="0" w:beforeAutospacing="0" w:after="0" w:afterAutospacing="0"/>
              <w:rPr>
                <w:rFonts w:asciiTheme="minorHAnsi" w:hAnsiTheme="minorHAnsi" w:cstheme="minorHAnsi"/>
                <w:kern w:val="24"/>
                <w:sz w:val="20"/>
                <w:szCs w:val="20"/>
              </w:rPr>
            </w:pPr>
            <w:r>
              <w:rPr>
                <w:rFonts w:asciiTheme="minorHAnsi" w:hAnsiTheme="minorHAnsi" w:cstheme="minorHAnsi"/>
                <w:kern w:val="24"/>
                <w:sz w:val="20"/>
                <w:szCs w:val="20"/>
              </w:rPr>
              <w:t>See</w:t>
            </w:r>
            <w:r w:rsidR="007347A0">
              <w:rPr>
                <w:rFonts w:asciiTheme="minorHAnsi" w:hAnsiTheme="minorHAnsi" w:cstheme="minorHAnsi"/>
                <w:kern w:val="24"/>
                <w:sz w:val="20"/>
                <w:szCs w:val="20"/>
              </w:rPr>
              <w:t xml:space="preserve"> 3.3</w:t>
            </w:r>
          </w:p>
        </w:tc>
        <w:tc>
          <w:tcPr>
            <w:tcW w:w="9605" w:type="dxa"/>
            <w:shd w:val="clear" w:color="auto" w:fill="E0E0E0"/>
            <w:tcMar>
              <w:top w:w="72" w:type="dxa"/>
              <w:left w:w="144" w:type="dxa"/>
              <w:bottom w:w="72" w:type="dxa"/>
              <w:right w:w="144" w:type="dxa"/>
            </w:tcMar>
          </w:tcPr>
          <w:p w:rsidR="00577D11" w:rsidRDefault="00E50229"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Information regarding the spacecraft from which the product has originated.</w:t>
            </w:r>
            <w:r w:rsidR="00E80487">
              <w:rPr>
                <w:rFonts w:asciiTheme="minorHAnsi" w:hAnsiTheme="minorHAnsi" w:cstheme="minorHAnsi"/>
                <w:bCs/>
                <w:kern w:val="24"/>
                <w:sz w:val="20"/>
                <w:szCs w:val="20"/>
              </w:rPr>
              <w:t xml:space="preserve"> The section 3.3 contains all information related to the spacecraft.</w:t>
            </w:r>
          </w:p>
        </w:tc>
      </w:tr>
      <w:tr w:rsidR="00A60439" w:rsidRPr="007C620C" w:rsidTr="00FA7625">
        <w:trPr>
          <w:trHeight w:val="584"/>
        </w:trPr>
        <w:tc>
          <w:tcPr>
            <w:tcW w:w="2852" w:type="dxa"/>
            <w:shd w:val="clear" w:color="auto" w:fill="E0E0E0"/>
            <w:tcMar>
              <w:top w:w="72" w:type="dxa"/>
              <w:left w:w="144" w:type="dxa"/>
              <w:bottom w:w="72" w:type="dxa"/>
              <w:right w:w="144" w:type="dxa"/>
            </w:tcMar>
          </w:tcPr>
          <w:p w:rsidR="00577D11" w:rsidRDefault="00E50229" w:rsidP="0042258A">
            <w:pPr>
              <w:pStyle w:val="NormalWeb"/>
              <w:spacing w:before="0" w:beforeAutospacing="0" w:after="0" w:afterAutospacing="0"/>
              <w:rPr>
                <w:rFonts w:ascii="Calibri" w:eastAsia="MS PGothic" w:hAnsi="Calibri" w:cs="Calibri"/>
                <w:kern w:val="24"/>
                <w:sz w:val="20"/>
                <w:szCs w:val="20"/>
              </w:rPr>
            </w:pPr>
            <w:r>
              <w:rPr>
                <w:rFonts w:ascii="Calibri" w:eastAsia="MS PGothic" w:hAnsi="Calibri" w:cs="Calibri"/>
                <w:kern w:val="24"/>
                <w:sz w:val="20"/>
                <w:szCs w:val="20"/>
              </w:rPr>
              <w:t>Instrument Information</w:t>
            </w:r>
          </w:p>
        </w:tc>
        <w:tc>
          <w:tcPr>
            <w:tcW w:w="2853" w:type="dxa"/>
            <w:shd w:val="clear" w:color="auto" w:fill="E0E0E0"/>
            <w:tcMar>
              <w:top w:w="72" w:type="dxa"/>
              <w:left w:w="144" w:type="dxa"/>
              <w:bottom w:w="72" w:type="dxa"/>
              <w:right w:w="144" w:type="dxa"/>
            </w:tcMar>
          </w:tcPr>
          <w:p w:rsidR="00577D11" w:rsidRDefault="00E50229" w:rsidP="0042258A">
            <w:pPr>
              <w:pStyle w:val="NormalWeb"/>
              <w:spacing w:before="0" w:beforeAutospacing="0" w:after="0" w:afterAutospacing="0"/>
              <w:rPr>
                <w:rFonts w:asciiTheme="minorHAnsi" w:hAnsiTheme="minorHAnsi" w:cstheme="minorHAnsi"/>
                <w:kern w:val="24"/>
                <w:sz w:val="20"/>
                <w:szCs w:val="20"/>
              </w:rPr>
            </w:pPr>
            <w:r>
              <w:rPr>
                <w:rFonts w:asciiTheme="minorHAnsi" w:hAnsiTheme="minorHAnsi" w:cstheme="minorHAnsi"/>
                <w:kern w:val="24"/>
                <w:sz w:val="20"/>
                <w:szCs w:val="20"/>
              </w:rPr>
              <w:t xml:space="preserve">See </w:t>
            </w:r>
            <w:r w:rsidR="007347A0">
              <w:rPr>
                <w:rFonts w:asciiTheme="minorHAnsi" w:hAnsiTheme="minorHAnsi" w:cstheme="minorHAnsi"/>
                <w:kern w:val="24"/>
                <w:sz w:val="20"/>
                <w:szCs w:val="20"/>
              </w:rPr>
              <w:t>3.4</w:t>
            </w:r>
          </w:p>
        </w:tc>
        <w:tc>
          <w:tcPr>
            <w:tcW w:w="9605" w:type="dxa"/>
            <w:shd w:val="clear" w:color="auto" w:fill="E0E0E0"/>
            <w:tcMar>
              <w:top w:w="72" w:type="dxa"/>
              <w:left w:w="144" w:type="dxa"/>
              <w:bottom w:w="72" w:type="dxa"/>
              <w:right w:w="144" w:type="dxa"/>
            </w:tcMar>
          </w:tcPr>
          <w:p w:rsidR="00044837" w:rsidRDefault="00E80487">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Information regarding the instrument from which the product has been measured. The section 3.4 contains all information related to the instrument</w:t>
            </w:r>
          </w:p>
        </w:tc>
      </w:tr>
    </w:tbl>
    <w:p w:rsidR="00113F0A" w:rsidRDefault="008409FE">
      <w:pPr>
        <w:pStyle w:val="Heading3"/>
      </w:pPr>
      <w:r>
        <w:t>Application/Theme informatio</w:t>
      </w:r>
      <w:r w:rsidR="00044837">
        <w:t>n</w:t>
      </w:r>
    </w:p>
    <w:p w:rsidR="001309BB" w:rsidRDefault="001309BB" w:rsidP="008409FE">
      <w:r>
        <w:t xml:space="preserve">This </w:t>
      </w:r>
      <w:r w:rsidR="0035250F">
        <w:t>section regroups categorization information helping to build more efficient discovery portals. The categorization information can be used to guide the user in its discovery experience when it hasn’t got a deep knowledge regarding the satellite data products.</w:t>
      </w:r>
    </w:p>
    <w:p w:rsidR="00DB757A" w:rsidRDefault="00DB757A" w:rsidP="008409FE">
      <w:r>
        <w:t>Two thesaurus/ontology are recommend:</w:t>
      </w:r>
    </w:p>
    <w:p w:rsidR="008409FE" w:rsidRDefault="00DB757A" w:rsidP="000C62D5">
      <w:pPr>
        <w:pStyle w:val="ListParagraph"/>
        <w:numPr>
          <w:ilvl w:val="0"/>
          <w:numId w:val="3"/>
        </w:numPr>
      </w:pPr>
      <w:r>
        <w:t xml:space="preserve">The Domain categories defined in the WMO Product Access Guide </w:t>
      </w:r>
      <w:r w:rsidR="000C62D5">
        <w:t>(</w:t>
      </w:r>
      <w:hyperlink r:id="rId14" w:history="1">
        <w:r w:rsidR="000C62D5" w:rsidRPr="00D560F7">
          <w:rPr>
            <w:rStyle w:val="Hyperlink"/>
          </w:rPr>
          <w:t>http://www.wmo-sat.info/product-access-guide/advanced-search</w:t>
        </w:r>
      </w:hyperlink>
      <w:r w:rsidR="000C62D5">
        <w:t>) and also used in the EUMETSAT Product Navigator (</w:t>
      </w:r>
      <w:r w:rsidR="000C62D5" w:rsidRPr="000C62D5">
        <w:t>http://navigator.eumetsat.int/</w:t>
      </w:r>
      <w:r w:rsidR="000C62D5">
        <w:t>)</w:t>
      </w:r>
    </w:p>
    <w:p w:rsidR="00113F0A" w:rsidRDefault="00113F0A">
      <w:pPr>
        <w:jc w:val="center"/>
      </w:pPr>
      <w:r>
        <w:rPr>
          <w:noProof/>
          <w:lang w:eastAsia="en-GB"/>
        </w:rPr>
        <w:lastRenderedPageBreak/>
        <w:drawing>
          <wp:inline distT="0" distB="0" distL="0" distR="0">
            <wp:extent cx="6842125" cy="5731510"/>
            <wp:effectExtent l="25400" t="0" r="0" b="0"/>
            <wp:docPr id="2" name="Picture 1" descr="ProductAccessGuideDom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AccessGuideDomains.png"/>
                    <pic:cNvPicPr/>
                  </pic:nvPicPr>
                  <pic:blipFill>
                    <a:blip r:embed="rId15" cstate="print"/>
                    <a:stretch>
                      <a:fillRect/>
                    </a:stretch>
                  </pic:blipFill>
                  <pic:spPr>
                    <a:xfrm>
                      <a:off x="0" y="0"/>
                      <a:ext cx="6842125" cy="5731510"/>
                    </a:xfrm>
                    <a:prstGeom prst="rect">
                      <a:avLst/>
                    </a:prstGeom>
                  </pic:spPr>
                </pic:pic>
              </a:graphicData>
            </a:graphic>
          </wp:inline>
        </w:drawing>
      </w:r>
    </w:p>
    <w:p w:rsidR="000C62D5" w:rsidRDefault="000C62D5" w:rsidP="000C62D5">
      <w:pPr>
        <w:pStyle w:val="ListParagraph"/>
        <w:numPr>
          <w:ilvl w:val="0"/>
          <w:numId w:val="3"/>
        </w:numPr>
      </w:pPr>
      <w:r w:rsidRPr="000C62D5">
        <w:lastRenderedPageBreak/>
        <w:t>The Different categories defined in the NOAA NGDC SPEEDS Catalogue</w:t>
      </w:r>
      <w:r>
        <w:t xml:space="preserve"> </w:t>
      </w:r>
      <w:hyperlink r:id="rId16" w:history="1">
        <w:r w:rsidRPr="00FD32C6">
          <w:rPr>
            <w:rStyle w:val="Hyperlink"/>
            <w:rFonts w:ascii="Calibri" w:hAnsi="Calibri"/>
          </w:rPr>
          <w:t>http://www.ngdc.noaa.gov/speeds/</w:t>
        </w:r>
      </w:hyperlink>
    </w:p>
    <w:p w:rsidR="00113F0A" w:rsidRDefault="00113F0A">
      <w:pPr>
        <w:pStyle w:val="Heading2"/>
        <w:numPr>
          <w:ilvl w:val="0"/>
          <w:numId w:val="0"/>
        </w:numPr>
        <w:ind w:left="426"/>
      </w:pPr>
    </w:p>
    <w:tbl>
      <w:tblPr>
        <w:tblStyle w:val="TableGrid"/>
        <w:tblW w:w="15309" w:type="dxa"/>
        <w:tblInd w:w="-601" w:type="dxa"/>
        <w:tblLook w:val="04A0"/>
      </w:tblPr>
      <w:tblGrid>
        <w:gridCol w:w="5079"/>
        <w:gridCol w:w="10230"/>
      </w:tblGrid>
      <w:tr w:rsidR="00BB5496" w:rsidRPr="004223F9" w:rsidTr="00A60439">
        <w:tc>
          <w:tcPr>
            <w:tcW w:w="5954" w:type="dxa"/>
            <w:tcBorders>
              <w:bottom w:val="single" w:sz="4" w:space="0" w:color="auto"/>
              <w:right w:val="single" w:sz="4" w:space="0" w:color="FFFFFF" w:themeColor="background1"/>
            </w:tcBorders>
            <w:shd w:val="solid" w:color="auto" w:fill="auto"/>
          </w:tcPr>
          <w:p w:rsidR="00BB5496" w:rsidRPr="004223F9" w:rsidRDefault="00BB5496" w:rsidP="004223F9">
            <w:pPr>
              <w:jc w:val="center"/>
              <w:rPr>
                <w:b/>
              </w:rPr>
            </w:pPr>
            <w:r>
              <w:rPr>
                <w:b/>
              </w:rPr>
              <w:t>Categories</w:t>
            </w:r>
          </w:p>
        </w:tc>
        <w:tc>
          <w:tcPr>
            <w:tcW w:w="12049" w:type="dxa"/>
            <w:tcBorders>
              <w:left w:val="single" w:sz="4" w:space="0" w:color="FFFFFF" w:themeColor="background1"/>
              <w:bottom w:val="single" w:sz="4" w:space="0" w:color="auto"/>
            </w:tcBorders>
            <w:shd w:val="solid" w:color="auto" w:fill="auto"/>
          </w:tcPr>
          <w:p w:rsidR="00BB5496" w:rsidRPr="004223F9" w:rsidRDefault="00BB5496" w:rsidP="004223F9">
            <w:pPr>
              <w:jc w:val="center"/>
              <w:rPr>
                <w:b/>
              </w:rPr>
            </w:pPr>
            <w:r>
              <w:rPr>
                <w:b/>
              </w:rPr>
              <w:t>Categories</w:t>
            </w:r>
          </w:p>
        </w:tc>
      </w:tr>
      <w:tr w:rsidR="008076B4" w:rsidRPr="004223F9" w:rsidTr="00A60439">
        <w:tc>
          <w:tcPr>
            <w:tcW w:w="5954" w:type="dxa"/>
            <w:shd w:val="clear" w:color="auto" w:fill="E0E0E0"/>
            <w:vAlign w:val="bottom"/>
          </w:tcPr>
          <w:p w:rsidR="008076B4" w:rsidRDefault="008076B4" w:rsidP="00656E96">
            <w:pPr>
              <w:rPr>
                <w:lang w:eastAsia="ja-JP"/>
              </w:rPr>
            </w:pPr>
            <w:r w:rsidRPr="00C3097B">
              <w:rPr>
                <w:rFonts w:ascii="Calibri" w:hAnsi="Calibri"/>
                <w:color w:val="000000"/>
              </w:rPr>
              <w:t>Atmosphere &gt; Aerosols</w:t>
            </w:r>
          </w:p>
        </w:tc>
        <w:tc>
          <w:tcPr>
            <w:tcW w:w="12049" w:type="dxa"/>
            <w:shd w:val="clear" w:color="auto" w:fill="E0E0E0"/>
            <w:vAlign w:val="bottom"/>
          </w:tcPr>
          <w:p w:rsidR="008076B4" w:rsidRPr="004223F9" w:rsidRDefault="008076B4" w:rsidP="00E93D16">
            <w:pPr>
              <w:rPr>
                <w:color w:val="FF0000"/>
              </w:rPr>
            </w:pPr>
            <w:r w:rsidRPr="00C3097B">
              <w:rPr>
                <w:rFonts w:ascii="Calibri" w:hAnsi="Calibri"/>
                <w:color w:val="000000"/>
              </w:rPr>
              <w:t>Land &gt; Land Surface Temperature</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Air Quality</w:t>
            </w:r>
          </w:p>
        </w:tc>
        <w:tc>
          <w:tcPr>
            <w:tcW w:w="12049" w:type="dxa"/>
            <w:shd w:val="clear" w:color="auto" w:fill="E0E0E0"/>
            <w:vAlign w:val="bottom"/>
          </w:tcPr>
          <w:p w:rsidR="008076B4" w:rsidRDefault="008076B4" w:rsidP="00E93D16">
            <w:r w:rsidRPr="00C3097B">
              <w:rPr>
                <w:rFonts w:ascii="Calibri" w:hAnsi="Calibri"/>
                <w:color w:val="000000"/>
              </w:rPr>
              <w:t>Land &gt; Snow and Ice Cover</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Altitude</w:t>
            </w:r>
          </w:p>
        </w:tc>
        <w:tc>
          <w:tcPr>
            <w:tcW w:w="12049" w:type="dxa"/>
            <w:shd w:val="clear" w:color="auto" w:fill="E0E0E0"/>
            <w:vAlign w:val="bottom"/>
          </w:tcPr>
          <w:p w:rsidR="008076B4" w:rsidRDefault="008076B4" w:rsidP="00E93D16">
            <w:r w:rsidRPr="00C3097B">
              <w:rPr>
                <w:rFonts w:ascii="Calibri" w:hAnsi="Calibri"/>
                <w:color w:val="000000"/>
              </w:rPr>
              <w:t>Land &gt; Soils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Chemistry</w:t>
            </w:r>
          </w:p>
        </w:tc>
        <w:tc>
          <w:tcPr>
            <w:tcW w:w="12049" w:type="dxa"/>
            <w:shd w:val="clear" w:color="auto" w:fill="E0E0E0"/>
            <w:vAlign w:val="bottom"/>
          </w:tcPr>
          <w:p w:rsidR="008076B4" w:rsidRDefault="008076B4" w:rsidP="00E93D16">
            <w:r w:rsidRPr="00C3097B">
              <w:rPr>
                <w:rFonts w:ascii="Calibri" w:hAnsi="Calibri"/>
                <w:color w:val="000000"/>
              </w:rPr>
              <w:t>Land &gt; Vegetation Index</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Moisture</w:t>
            </w:r>
          </w:p>
        </w:tc>
        <w:tc>
          <w:tcPr>
            <w:tcW w:w="12049" w:type="dxa"/>
            <w:shd w:val="clear" w:color="auto" w:fill="E0E0E0"/>
            <w:vAlign w:val="bottom"/>
          </w:tcPr>
          <w:p w:rsidR="008076B4" w:rsidRDefault="008076B4" w:rsidP="00E93D16">
            <w:r w:rsidRPr="00C3097B">
              <w:rPr>
                <w:rFonts w:ascii="Calibri" w:hAnsi="Calibri"/>
                <w:color w:val="000000"/>
              </w:rPr>
              <w:t>Land Surface &gt; Land Use/Land Cover</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Phenomena</w:t>
            </w:r>
          </w:p>
        </w:tc>
        <w:tc>
          <w:tcPr>
            <w:tcW w:w="12049" w:type="dxa"/>
            <w:shd w:val="clear" w:color="auto" w:fill="E0E0E0"/>
            <w:vAlign w:val="bottom"/>
          </w:tcPr>
          <w:p w:rsidR="008076B4" w:rsidRDefault="008076B4" w:rsidP="00E93D16">
            <w:r w:rsidRPr="00C3097B">
              <w:rPr>
                <w:rFonts w:ascii="Calibri" w:hAnsi="Calibri"/>
                <w:color w:val="000000"/>
              </w:rPr>
              <w:t>Oceans &gt; Ocean Color</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Pressure</w:t>
            </w:r>
          </w:p>
        </w:tc>
        <w:tc>
          <w:tcPr>
            <w:tcW w:w="12049" w:type="dxa"/>
            <w:shd w:val="clear" w:color="auto" w:fill="E0E0E0"/>
            <w:vAlign w:val="bottom"/>
          </w:tcPr>
          <w:p w:rsidR="008076B4" w:rsidRDefault="008076B4" w:rsidP="00E93D16">
            <w:r w:rsidRPr="00C3097B">
              <w:rPr>
                <w:rFonts w:ascii="Calibri" w:hAnsi="Calibri"/>
                <w:color w:val="000000"/>
              </w:rPr>
              <w:t>Oceans &gt; Ocean Currents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Radiation</w:t>
            </w:r>
          </w:p>
        </w:tc>
        <w:tc>
          <w:tcPr>
            <w:tcW w:w="12049" w:type="dxa"/>
            <w:shd w:val="clear" w:color="auto" w:fill="E0E0E0"/>
            <w:vAlign w:val="bottom"/>
          </w:tcPr>
          <w:p w:rsidR="008076B4" w:rsidRDefault="008076B4" w:rsidP="00E93D16">
            <w:r w:rsidRPr="00C3097B">
              <w:rPr>
                <w:rFonts w:ascii="Calibri" w:hAnsi="Calibri"/>
                <w:color w:val="000000"/>
              </w:rPr>
              <w:t>Oceans &gt; Ocean Optics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Temperature</w:t>
            </w:r>
          </w:p>
        </w:tc>
        <w:tc>
          <w:tcPr>
            <w:tcW w:w="12049" w:type="dxa"/>
            <w:shd w:val="clear" w:color="auto" w:fill="E0E0E0"/>
            <w:vAlign w:val="bottom"/>
          </w:tcPr>
          <w:p w:rsidR="008076B4" w:rsidRDefault="008076B4" w:rsidP="00E93D16">
            <w:r w:rsidRPr="00C3097B">
              <w:rPr>
                <w:rFonts w:ascii="Calibri" w:hAnsi="Calibri"/>
                <w:color w:val="000000"/>
              </w:rPr>
              <w:t>Oceans &gt; Ocean Temperature</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Water Vapor</w:t>
            </w:r>
          </w:p>
        </w:tc>
        <w:tc>
          <w:tcPr>
            <w:tcW w:w="12049" w:type="dxa"/>
            <w:shd w:val="clear" w:color="auto" w:fill="E0E0E0"/>
            <w:vAlign w:val="bottom"/>
          </w:tcPr>
          <w:p w:rsidR="008076B4" w:rsidRDefault="008076B4" w:rsidP="00E93D16">
            <w:r w:rsidRPr="00C3097B">
              <w:rPr>
                <w:rFonts w:ascii="Calibri" w:hAnsi="Calibri"/>
                <w:color w:val="000000"/>
              </w:rPr>
              <w:t>Oceans &gt; Ocean Waves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Atmospheric Winds</w:t>
            </w:r>
          </w:p>
        </w:tc>
        <w:tc>
          <w:tcPr>
            <w:tcW w:w="12049" w:type="dxa"/>
            <w:shd w:val="clear" w:color="auto" w:fill="E0E0E0"/>
            <w:vAlign w:val="bottom"/>
          </w:tcPr>
          <w:p w:rsidR="008076B4" w:rsidRDefault="008076B4" w:rsidP="00E93D16">
            <w:r w:rsidRPr="00C3097B">
              <w:rPr>
                <w:rFonts w:ascii="Calibri" w:hAnsi="Calibri"/>
                <w:color w:val="000000"/>
              </w:rPr>
              <w:t>Oceans &gt; Ocean Winds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Clouds</w:t>
            </w:r>
          </w:p>
        </w:tc>
        <w:tc>
          <w:tcPr>
            <w:tcW w:w="12049" w:type="dxa"/>
            <w:shd w:val="clear" w:color="auto" w:fill="E0E0E0"/>
            <w:vAlign w:val="bottom"/>
          </w:tcPr>
          <w:p w:rsidR="008076B4" w:rsidRDefault="008076B4" w:rsidP="00E93D16">
            <w:r w:rsidRPr="00C3097B">
              <w:rPr>
                <w:rFonts w:ascii="Calibri" w:hAnsi="Calibri"/>
                <w:color w:val="000000"/>
              </w:rPr>
              <w:t>Oceans &gt; Oil Spill Events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Imagery</w:t>
            </w:r>
          </w:p>
        </w:tc>
        <w:tc>
          <w:tcPr>
            <w:tcW w:w="12049" w:type="dxa"/>
            <w:shd w:val="clear" w:color="auto" w:fill="E0E0E0"/>
            <w:vAlign w:val="bottom"/>
          </w:tcPr>
          <w:p w:rsidR="008076B4" w:rsidRDefault="008076B4" w:rsidP="00E93D16">
            <w:r w:rsidRPr="00C3097B">
              <w:rPr>
                <w:rFonts w:ascii="Calibri" w:hAnsi="Calibri"/>
                <w:color w:val="000000"/>
              </w:rPr>
              <w:t>Oceans &gt; Sea Surface Temperature</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Ozone</w:t>
            </w:r>
          </w:p>
        </w:tc>
        <w:tc>
          <w:tcPr>
            <w:tcW w:w="12049" w:type="dxa"/>
            <w:shd w:val="clear" w:color="auto" w:fill="E0E0E0"/>
            <w:vAlign w:val="bottom"/>
          </w:tcPr>
          <w:p w:rsidR="008076B4" w:rsidRDefault="008076B4" w:rsidP="00E93D16">
            <w:r w:rsidRPr="00C3097B">
              <w:rPr>
                <w:rFonts w:ascii="Calibri" w:hAnsi="Calibri"/>
                <w:color w:val="000000"/>
              </w:rPr>
              <w:t>Oceans &gt; Sea Surface Topography</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Precipitation</w:t>
            </w:r>
          </w:p>
        </w:tc>
        <w:tc>
          <w:tcPr>
            <w:tcW w:w="12049" w:type="dxa"/>
            <w:shd w:val="clear" w:color="auto" w:fill="E0E0E0"/>
            <w:vAlign w:val="bottom"/>
          </w:tcPr>
          <w:p w:rsidR="008076B4" w:rsidRDefault="008076B4" w:rsidP="00E93D16">
            <w:r w:rsidRPr="00C3097B">
              <w:rPr>
                <w:rFonts w:ascii="Calibri" w:hAnsi="Calibri"/>
                <w:color w:val="000000"/>
              </w:rPr>
              <w:t>Services &gt; Archive</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Stability</w:t>
            </w:r>
          </w:p>
        </w:tc>
        <w:tc>
          <w:tcPr>
            <w:tcW w:w="12049" w:type="dxa"/>
            <w:shd w:val="clear" w:color="auto" w:fill="E0E0E0"/>
            <w:vAlign w:val="bottom"/>
          </w:tcPr>
          <w:p w:rsidR="008076B4" w:rsidRDefault="008076B4" w:rsidP="00E93D16">
            <w:r w:rsidRPr="00C3097B">
              <w:rPr>
                <w:rFonts w:ascii="Calibri" w:hAnsi="Calibri"/>
                <w:color w:val="000000"/>
              </w:rPr>
              <w:t>Services &gt; DCS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Turbulence</w:t>
            </w:r>
          </w:p>
        </w:tc>
        <w:tc>
          <w:tcPr>
            <w:tcW w:w="12049" w:type="dxa"/>
            <w:shd w:val="clear" w:color="auto" w:fill="E0E0E0"/>
            <w:vAlign w:val="bottom"/>
          </w:tcPr>
          <w:p w:rsidR="008076B4" w:rsidRDefault="008076B4" w:rsidP="00E93D16">
            <w:r w:rsidRPr="00C3097B">
              <w:rPr>
                <w:rFonts w:ascii="Calibri" w:hAnsi="Calibri"/>
                <w:color w:val="000000"/>
              </w:rPr>
              <w:t>Services &gt; SAR</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Volcanic Events</w:t>
            </w:r>
          </w:p>
        </w:tc>
        <w:tc>
          <w:tcPr>
            <w:tcW w:w="12049" w:type="dxa"/>
            <w:shd w:val="clear" w:color="auto" w:fill="E0E0E0"/>
            <w:vAlign w:val="bottom"/>
          </w:tcPr>
          <w:p w:rsidR="008076B4" w:rsidRDefault="008076B4" w:rsidP="00E93D16">
            <w:r w:rsidRPr="00C3097B">
              <w:rPr>
                <w:rFonts w:ascii="Calibri" w:hAnsi="Calibri"/>
                <w:color w:val="000000"/>
              </w:rPr>
              <w:t>Solid Earth &gt; Volcanoes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Atmosphere &gt; Winds</w:t>
            </w:r>
          </w:p>
        </w:tc>
        <w:tc>
          <w:tcPr>
            <w:tcW w:w="12049" w:type="dxa"/>
            <w:shd w:val="clear" w:color="auto" w:fill="E0E0E0"/>
            <w:vAlign w:val="bottom"/>
          </w:tcPr>
          <w:p w:rsidR="008076B4" w:rsidRDefault="008076B4" w:rsidP="00E93D16">
            <w:r w:rsidRPr="00C3097B">
              <w:rPr>
                <w:rFonts w:ascii="Calibri" w:hAnsi="Calibri"/>
                <w:color w:val="000000"/>
              </w:rPr>
              <w:t xml:space="preserve">Space &gt; Space Products </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Biosphere &gt; Vegetation</w:t>
            </w:r>
          </w:p>
        </w:tc>
        <w:tc>
          <w:tcPr>
            <w:tcW w:w="12049" w:type="dxa"/>
            <w:shd w:val="clear" w:color="auto" w:fill="E0E0E0"/>
            <w:vAlign w:val="bottom"/>
          </w:tcPr>
          <w:p w:rsidR="008076B4" w:rsidRDefault="008076B4" w:rsidP="00E93D16">
            <w:r w:rsidRPr="00C3097B">
              <w:rPr>
                <w:rFonts w:ascii="Calibri" w:hAnsi="Calibri"/>
                <w:color w:val="000000"/>
              </w:rPr>
              <w:t>Spectral/Engineering &gt; Infrared Wavelengths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Cryosphere &gt; Sea Ice</w:t>
            </w:r>
          </w:p>
        </w:tc>
        <w:tc>
          <w:tcPr>
            <w:tcW w:w="12049" w:type="dxa"/>
            <w:shd w:val="clear" w:color="auto" w:fill="E0E0E0"/>
            <w:vAlign w:val="bottom"/>
          </w:tcPr>
          <w:p w:rsidR="008076B4" w:rsidRDefault="008076B4" w:rsidP="00E93D16">
            <w:r w:rsidRPr="00C3097B">
              <w:rPr>
                <w:rFonts w:ascii="Calibri" w:hAnsi="Calibri"/>
                <w:color w:val="000000"/>
              </w:rPr>
              <w:t>Spectral/Engineering &gt; Microwaves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Cryosphere &gt; Snow/Ice</w:t>
            </w:r>
          </w:p>
        </w:tc>
        <w:tc>
          <w:tcPr>
            <w:tcW w:w="12049" w:type="dxa"/>
            <w:shd w:val="clear" w:color="auto" w:fill="E0E0E0"/>
            <w:vAlign w:val="bottom"/>
          </w:tcPr>
          <w:p w:rsidR="008076B4" w:rsidRDefault="008076B4" w:rsidP="00E93D16">
            <w:r w:rsidRPr="00C3097B">
              <w:rPr>
                <w:rFonts w:ascii="Calibri" w:hAnsi="Calibri"/>
                <w:color w:val="000000"/>
              </w:rPr>
              <w:t>Spectral/Engineering &gt; Visible Wavelengths</w:t>
            </w:r>
          </w:p>
        </w:tc>
      </w:tr>
      <w:tr w:rsidR="008076B4" w:rsidRPr="004223F9" w:rsidTr="00A60439">
        <w:tc>
          <w:tcPr>
            <w:tcW w:w="5954" w:type="dxa"/>
            <w:shd w:val="clear" w:color="auto" w:fill="E0E0E0"/>
            <w:vAlign w:val="bottom"/>
          </w:tcPr>
          <w:p w:rsidR="008076B4" w:rsidRPr="00C3097B" w:rsidRDefault="008076B4" w:rsidP="00656E96">
            <w:pPr>
              <w:rPr>
                <w:rFonts w:ascii="Calibri" w:hAnsi="Calibri"/>
                <w:color w:val="000000"/>
              </w:rPr>
            </w:pPr>
            <w:r w:rsidRPr="00C3097B">
              <w:rPr>
                <w:rFonts w:ascii="Calibri" w:hAnsi="Calibri"/>
                <w:color w:val="000000"/>
              </w:rPr>
              <w:t>Human Dimensions &gt; Natural Hazards</w:t>
            </w:r>
          </w:p>
        </w:tc>
        <w:tc>
          <w:tcPr>
            <w:tcW w:w="12049" w:type="dxa"/>
            <w:shd w:val="clear" w:color="auto" w:fill="E0E0E0"/>
            <w:vAlign w:val="bottom"/>
          </w:tcPr>
          <w:p w:rsidR="008076B4" w:rsidRDefault="008076B4" w:rsidP="00E93D16">
            <w:r w:rsidRPr="00C3097B">
              <w:rPr>
                <w:rFonts w:ascii="Calibri" w:hAnsi="Calibri"/>
                <w:color w:val="000000"/>
              </w:rPr>
              <w:t>Sun-Earth Interactions &gt; Ionosphere/Magnetosphere Dynam</w:t>
            </w:r>
          </w:p>
        </w:tc>
      </w:tr>
      <w:tr w:rsidR="008076B4" w:rsidRPr="004223F9" w:rsidTr="00A60439">
        <w:tc>
          <w:tcPr>
            <w:tcW w:w="5954" w:type="dxa"/>
            <w:shd w:val="clear" w:color="auto" w:fill="E0E0E0"/>
            <w:vAlign w:val="bottom"/>
          </w:tcPr>
          <w:p w:rsidR="008076B4" w:rsidRPr="00C3097B" w:rsidRDefault="008076B4" w:rsidP="0042258A">
            <w:pPr>
              <w:rPr>
                <w:rFonts w:ascii="Calibri" w:hAnsi="Calibri"/>
                <w:color w:val="000000"/>
              </w:rPr>
            </w:pPr>
            <w:r w:rsidRPr="00C3097B">
              <w:rPr>
                <w:rFonts w:ascii="Calibri" w:hAnsi="Calibri"/>
                <w:color w:val="000000"/>
              </w:rPr>
              <w:t>Human Dimensions &gt; Natural Hazards, Land &gt; Fire and Smoke Events</w:t>
            </w:r>
          </w:p>
        </w:tc>
        <w:tc>
          <w:tcPr>
            <w:tcW w:w="12049" w:type="dxa"/>
            <w:shd w:val="clear" w:color="auto" w:fill="E0E0E0"/>
            <w:vAlign w:val="bottom"/>
          </w:tcPr>
          <w:p w:rsidR="008076B4" w:rsidRDefault="008076B4" w:rsidP="00E93D16">
            <w:r w:rsidRPr="00C3097B">
              <w:rPr>
                <w:rFonts w:ascii="Calibri" w:hAnsi="Calibri"/>
                <w:color w:val="000000"/>
              </w:rPr>
              <w:t>Sun-Earth Interactions &gt; Solar Activity</w:t>
            </w:r>
          </w:p>
        </w:tc>
      </w:tr>
      <w:tr w:rsidR="008076B4" w:rsidRPr="004223F9" w:rsidTr="00A60439">
        <w:tc>
          <w:tcPr>
            <w:tcW w:w="5954" w:type="dxa"/>
            <w:shd w:val="clear" w:color="auto" w:fill="E0E0E0"/>
            <w:vAlign w:val="bottom"/>
          </w:tcPr>
          <w:p w:rsidR="008076B4" w:rsidRPr="00C3097B" w:rsidRDefault="008076B4" w:rsidP="0042258A">
            <w:pPr>
              <w:rPr>
                <w:rFonts w:ascii="Calibri" w:hAnsi="Calibri"/>
                <w:color w:val="000000"/>
              </w:rPr>
            </w:pPr>
            <w:r w:rsidRPr="00C3097B">
              <w:rPr>
                <w:rFonts w:ascii="Calibri" w:hAnsi="Calibri"/>
                <w:color w:val="000000"/>
              </w:rPr>
              <w:t>Instrument Products &gt; Brightness Temperatures</w:t>
            </w:r>
          </w:p>
        </w:tc>
        <w:tc>
          <w:tcPr>
            <w:tcW w:w="12049" w:type="dxa"/>
            <w:shd w:val="clear" w:color="auto" w:fill="E0E0E0"/>
            <w:vAlign w:val="bottom"/>
          </w:tcPr>
          <w:p w:rsidR="008076B4" w:rsidRDefault="008076B4" w:rsidP="00E93D16">
            <w:r w:rsidRPr="00C3097B">
              <w:rPr>
                <w:rFonts w:ascii="Calibri" w:hAnsi="Calibri"/>
                <w:color w:val="000000"/>
              </w:rPr>
              <w:t>Sun-Earth Interactions &gt; Solar Energetic Particle Flux</w:t>
            </w:r>
          </w:p>
        </w:tc>
      </w:tr>
      <w:tr w:rsidR="008076B4" w:rsidRPr="004223F9" w:rsidTr="00A60439">
        <w:tc>
          <w:tcPr>
            <w:tcW w:w="5954" w:type="dxa"/>
            <w:shd w:val="clear" w:color="auto" w:fill="E0E0E0"/>
            <w:vAlign w:val="bottom"/>
          </w:tcPr>
          <w:p w:rsidR="008076B4" w:rsidRPr="00C3097B" w:rsidRDefault="008076B4" w:rsidP="0042258A">
            <w:pPr>
              <w:rPr>
                <w:rFonts w:ascii="Calibri" w:hAnsi="Calibri"/>
                <w:color w:val="000000"/>
              </w:rPr>
            </w:pPr>
            <w:r w:rsidRPr="00C3097B">
              <w:rPr>
                <w:rFonts w:ascii="Calibri" w:hAnsi="Calibri"/>
                <w:color w:val="000000"/>
              </w:rPr>
              <w:t>Instrument Products &gt; Level 1a Products</w:t>
            </w:r>
          </w:p>
        </w:tc>
        <w:tc>
          <w:tcPr>
            <w:tcW w:w="12049" w:type="dxa"/>
            <w:shd w:val="clear" w:color="auto" w:fill="E0E0E0"/>
          </w:tcPr>
          <w:p w:rsidR="008076B4" w:rsidRDefault="008076B4" w:rsidP="00E93D16">
            <w:r w:rsidRPr="00AA563E">
              <w:rPr>
                <w:rFonts w:ascii="Calibri" w:hAnsi="Calibri"/>
                <w:color w:val="000000"/>
              </w:rPr>
              <w:t>Terrestrial Hydrosphere &gt; Surface Water</w:t>
            </w:r>
          </w:p>
        </w:tc>
      </w:tr>
      <w:tr w:rsidR="008076B4" w:rsidRPr="004223F9" w:rsidTr="00A60439">
        <w:tc>
          <w:tcPr>
            <w:tcW w:w="5954" w:type="dxa"/>
            <w:shd w:val="clear" w:color="auto" w:fill="E0E0E0"/>
            <w:vAlign w:val="bottom"/>
          </w:tcPr>
          <w:p w:rsidR="008076B4" w:rsidRPr="00C3097B" w:rsidRDefault="008076B4" w:rsidP="0042258A">
            <w:pPr>
              <w:rPr>
                <w:rFonts w:ascii="Calibri" w:hAnsi="Calibri"/>
                <w:color w:val="000000"/>
              </w:rPr>
            </w:pPr>
            <w:r w:rsidRPr="00C3097B">
              <w:rPr>
                <w:rFonts w:ascii="Calibri" w:hAnsi="Calibri"/>
                <w:color w:val="000000"/>
              </w:rPr>
              <w:t>Instrument Products &gt; Level 1b Products</w:t>
            </w:r>
          </w:p>
        </w:tc>
        <w:tc>
          <w:tcPr>
            <w:tcW w:w="12049" w:type="dxa"/>
            <w:shd w:val="clear" w:color="auto" w:fill="E0E0E0"/>
          </w:tcPr>
          <w:p w:rsidR="008076B4" w:rsidRDefault="008076B4" w:rsidP="00E93D16"/>
        </w:tc>
      </w:tr>
      <w:tr w:rsidR="008076B4" w:rsidRPr="004223F9" w:rsidTr="00A60439">
        <w:tc>
          <w:tcPr>
            <w:tcW w:w="5954" w:type="dxa"/>
            <w:shd w:val="clear" w:color="auto" w:fill="E0E0E0"/>
            <w:vAlign w:val="bottom"/>
          </w:tcPr>
          <w:p w:rsidR="008076B4" w:rsidRPr="00C3097B" w:rsidRDefault="008076B4" w:rsidP="0042258A">
            <w:pPr>
              <w:rPr>
                <w:rFonts w:ascii="Calibri" w:hAnsi="Calibri"/>
                <w:color w:val="000000"/>
              </w:rPr>
            </w:pPr>
            <w:r w:rsidRPr="00C3097B">
              <w:rPr>
                <w:rFonts w:ascii="Calibri" w:hAnsi="Calibri"/>
                <w:color w:val="000000"/>
              </w:rPr>
              <w:t>Land &gt; Land Surface Emissivity</w:t>
            </w:r>
          </w:p>
        </w:tc>
        <w:tc>
          <w:tcPr>
            <w:tcW w:w="12049" w:type="dxa"/>
            <w:shd w:val="clear" w:color="auto" w:fill="E0E0E0"/>
          </w:tcPr>
          <w:p w:rsidR="008076B4" w:rsidRDefault="008076B4" w:rsidP="00E93D16"/>
        </w:tc>
      </w:tr>
    </w:tbl>
    <w:p w:rsidR="00113F0A" w:rsidRDefault="00113F0A"/>
    <w:p w:rsidR="00956638" w:rsidRDefault="00956638" w:rsidP="00956638"/>
    <w:p w:rsidR="00113F0A" w:rsidRDefault="00956638">
      <w:pPr>
        <w:pStyle w:val="Heading2"/>
      </w:pPr>
      <w:r>
        <w:t>Product Distribution</w:t>
      </w:r>
    </w:p>
    <w:p w:rsidR="00113F0A" w:rsidRDefault="005A0E68">
      <w:r>
        <w:t xml:space="preserve">The product distribution section indicates how the user can access the product. There can be multiple ways to get access to the products either in </w:t>
      </w:r>
      <w:r w:rsidR="001939D4">
        <w:t>near-</w:t>
      </w:r>
      <w:r w:rsidR="00A60439">
        <w:t>real-time</w:t>
      </w:r>
      <w:r w:rsidR="001939D4">
        <w:t>, offline</w:t>
      </w:r>
      <w:r>
        <w:t xml:space="preserve"> for past data </w:t>
      </w:r>
      <w:r w:rsidR="001939D4">
        <w:t xml:space="preserve">stored in an archive </w:t>
      </w:r>
      <w:r>
        <w:t xml:space="preserve">or through a view service for visualizing the product. </w:t>
      </w:r>
    </w:p>
    <w:p w:rsidR="00E85234" w:rsidRDefault="00E85234" w:rsidP="00BD4D7E">
      <w:pPr>
        <w:rPr>
          <w:color w:val="FF0000"/>
        </w:rPr>
      </w:pP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727"/>
        <w:gridCol w:w="2742"/>
        <w:gridCol w:w="9840"/>
      </w:tblGrid>
      <w:tr w:rsidR="008C1F23" w:rsidRPr="007C620C" w:rsidTr="00A60439">
        <w:trPr>
          <w:trHeight w:val="584"/>
        </w:trPr>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Pr>
          <w:p w:rsidR="008C1F23" w:rsidRPr="007C620C" w:rsidRDefault="008C1F23" w:rsidP="0042258A">
            <w:pPr>
              <w:spacing w:after="0"/>
              <w:jc w:val="center"/>
              <w:rPr>
                <w:rFonts w:cs="Arial"/>
                <w:b/>
                <w:color w:val="FFFFFF" w:themeColor="background1"/>
              </w:rPr>
            </w:pPr>
            <w:r w:rsidRPr="007C620C">
              <w:rPr>
                <w:rFonts w:cs="Arial"/>
                <w:b/>
                <w:color w:val="FFFFFF" w:themeColor="background1"/>
              </w:rPr>
              <w:t>attribute</w:t>
            </w:r>
          </w:p>
        </w:tc>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8C1F23" w:rsidRPr="007C620C" w:rsidRDefault="008C1F23" w:rsidP="0042258A">
            <w:pPr>
              <w:spacing w:after="0"/>
              <w:jc w:val="center"/>
              <w:rPr>
                <w:rFonts w:cs="Arial"/>
                <w:b/>
              </w:rPr>
            </w:pPr>
            <w:r w:rsidRPr="007C620C">
              <w:rPr>
                <w:rFonts w:cs="Arial"/>
                <w:b/>
                <w:bCs/>
                <w:color w:val="FFFFFF"/>
                <w:kern w:val="24"/>
              </w:rPr>
              <w:t>Example</w:t>
            </w:r>
          </w:p>
        </w:tc>
        <w:tc>
          <w:tcPr>
            <w:tcW w:w="10372"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8C1F23" w:rsidRPr="007C620C" w:rsidRDefault="00D1071A" w:rsidP="0042258A">
            <w:pPr>
              <w:spacing w:after="0"/>
              <w:jc w:val="center"/>
              <w:rPr>
                <w:rFonts w:cs="Arial"/>
                <w:b/>
              </w:rPr>
            </w:pPr>
            <w:r>
              <w:rPr>
                <w:rFonts w:cs="Arial"/>
                <w:b/>
                <w:bCs/>
                <w:color w:val="FFFFFF"/>
                <w:kern w:val="24"/>
              </w:rPr>
              <w:t>Description</w:t>
            </w:r>
          </w:p>
        </w:tc>
      </w:tr>
      <w:tr w:rsidR="008C1F23" w:rsidRPr="002129E3" w:rsidTr="00A60439">
        <w:trPr>
          <w:trHeight w:val="584"/>
        </w:trPr>
        <w:tc>
          <w:tcPr>
            <w:tcW w:w="2835" w:type="dxa"/>
            <w:shd w:val="clear" w:color="auto" w:fill="E0E0E0"/>
          </w:tcPr>
          <w:p w:rsidR="008C1F23" w:rsidRPr="002129E3" w:rsidRDefault="008C1F23" w:rsidP="0042258A">
            <w:pPr>
              <w:pStyle w:val="NormalWeb"/>
              <w:spacing w:before="0" w:beforeAutospacing="0" w:after="0" w:afterAutospacing="0"/>
              <w:rPr>
                <w:rFonts w:ascii="Arial" w:hAnsi="Arial" w:cs="Arial"/>
                <w:sz w:val="20"/>
                <w:szCs w:val="20"/>
              </w:rPr>
            </w:pPr>
            <w:r>
              <w:rPr>
                <w:rFonts w:ascii="Calibri" w:hAnsi="Calibri" w:cs="Calibri"/>
                <w:kern w:val="24"/>
                <w:sz w:val="20"/>
                <w:szCs w:val="20"/>
              </w:rPr>
              <w:t xml:space="preserve">Distribution Type </w:t>
            </w:r>
            <w:r w:rsidRPr="002129E3">
              <w:rPr>
                <w:rFonts w:ascii="Calibri" w:hAnsi="Calibri" w:cs="Calibri"/>
                <w:kern w:val="24"/>
                <w:sz w:val="20"/>
                <w:szCs w:val="20"/>
                <w:lang w:eastAsia="ja-JP"/>
              </w:rPr>
              <w:t xml:space="preserve"> </w:t>
            </w:r>
          </w:p>
        </w:tc>
        <w:tc>
          <w:tcPr>
            <w:tcW w:w="2835" w:type="dxa"/>
            <w:shd w:val="clear" w:color="auto" w:fill="E0E0E0"/>
            <w:tcMar>
              <w:top w:w="72" w:type="dxa"/>
              <w:left w:w="144" w:type="dxa"/>
              <w:bottom w:w="72" w:type="dxa"/>
              <w:right w:w="144" w:type="dxa"/>
            </w:tcMar>
          </w:tcPr>
          <w:p w:rsidR="008C1F23" w:rsidRPr="002129E3" w:rsidRDefault="00D35ED5" w:rsidP="0042258A">
            <w:pPr>
              <w:rPr>
                <w:rFonts w:cstheme="minorHAnsi"/>
                <w:sz w:val="20"/>
              </w:rPr>
            </w:pPr>
            <w:r>
              <w:rPr>
                <w:rFonts w:cstheme="minorHAnsi"/>
                <w:sz w:val="20"/>
              </w:rPr>
              <w:t>Near-</w:t>
            </w:r>
            <w:r w:rsidR="00A60439">
              <w:rPr>
                <w:rFonts w:cstheme="minorHAnsi"/>
                <w:sz w:val="20"/>
              </w:rPr>
              <w:t>real-time</w:t>
            </w:r>
            <w:r>
              <w:rPr>
                <w:rFonts w:cstheme="minorHAnsi"/>
                <w:sz w:val="20"/>
              </w:rPr>
              <w:t xml:space="preserve"> | Offline | View</w:t>
            </w:r>
          </w:p>
        </w:tc>
        <w:tc>
          <w:tcPr>
            <w:tcW w:w="10372" w:type="dxa"/>
            <w:shd w:val="clear" w:color="auto" w:fill="E0E0E0"/>
            <w:tcMar>
              <w:top w:w="72" w:type="dxa"/>
              <w:left w:w="144" w:type="dxa"/>
              <w:bottom w:w="72" w:type="dxa"/>
              <w:right w:w="144" w:type="dxa"/>
            </w:tcMar>
          </w:tcPr>
          <w:p w:rsidR="001A13B4" w:rsidRDefault="00BD0A3D"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 xml:space="preserve">Type of data access. For instance it can be near-real time, offline (archive) or a </w:t>
            </w:r>
            <w:r w:rsidR="008C1F23">
              <w:rPr>
                <w:rFonts w:asciiTheme="minorHAnsi" w:hAnsiTheme="minorHAnsi" w:cstheme="minorHAnsi"/>
                <w:bCs/>
                <w:kern w:val="24"/>
                <w:sz w:val="20"/>
                <w:szCs w:val="20"/>
              </w:rPr>
              <w:t>view</w:t>
            </w:r>
            <w:r>
              <w:rPr>
                <w:rFonts w:asciiTheme="minorHAnsi" w:hAnsiTheme="minorHAnsi" w:cstheme="minorHAnsi"/>
                <w:bCs/>
                <w:kern w:val="24"/>
                <w:sz w:val="20"/>
                <w:szCs w:val="20"/>
              </w:rPr>
              <w:t xml:space="preserve"> access to visualize the products. </w:t>
            </w:r>
          </w:p>
          <w:p w:rsidR="008C1F23" w:rsidRPr="002129E3" w:rsidRDefault="001A13B4"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Note that it has been model using an inheritance relation in the information model.</w:t>
            </w:r>
            <w:r w:rsidR="008C1F23" w:rsidRPr="002129E3">
              <w:rPr>
                <w:rFonts w:asciiTheme="minorHAnsi" w:hAnsiTheme="minorHAnsi" w:cstheme="minorHAnsi"/>
                <w:bCs/>
                <w:kern w:val="24"/>
                <w:sz w:val="20"/>
                <w:szCs w:val="20"/>
              </w:rPr>
              <w:t xml:space="preserve"> </w:t>
            </w:r>
          </w:p>
        </w:tc>
      </w:tr>
      <w:tr w:rsidR="008C1F23" w:rsidRPr="002129E3" w:rsidTr="00A60439">
        <w:trPr>
          <w:trHeight w:val="584"/>
        </w:trPr>
        <w:tc>
          <w:tcPr>
            <w:tcW w:w="2835" w:type="dxa"/>
            <w:shd w:val="clear" w:color="auto" w:fill="E0E0E0"/>
          </w:tcPr>
          <w:p w:rsidR="008C1F23" w:rsidRPr="002129E3" w:rsidRDefault="00F070B1" w:rsidP="0042258A">
            <w:pPr>
              <w:pStyle w:val="NormalWeb"/>
              <w:spacing w:before="0" w:beforeAutospacing="0" w:after="0" w:afterAutospacing="0"/>
              <w:rPr>
                <w:rFonts w:ascii="Arial" w:hAnsi="Arial" w:cs="Arial"/>
                <w:sz w:val="20"/>
                <w:szCs w:val="20"/>
              </w:rPr>
            </w:pPr>
            <w:r>
              <w:rPr>
                <w:rFonts w:ascii="Calibri" w:hAnsi="Calibri" w:cs="Calibri"/>
                <w:kern w:val="24"/>
                <w:sz w:val="20"/>
                <w:szCs w:val="20"/>
              </w:rPr>
              <w:t>Data Policy</w:t>
            </w:r>
          </w:p>
        </w:tc>
        <w:tc>
          <w:tcPr>
            <w:tcW w:w="2835" w:type="dxa"/>
            <w:shd w:val="clear" w:color="auto" w:fill="E0E0E0"/>
            <w:tcMar>
              <w:top w:w="72" w:type="dxa"/>
              <w:left w:w="144" w:type="dxa"/>
              <w:bottom w:w="72" w:type="dxa"/>
              <w:right w:w="144" w:type="dxa"/>
            </w:tcMar>
          </w:tcPr>
          <w:p w:rsidR="00F070B1" w:rsidRDefault="00F070B1" w:rsidP="00F070B1">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Free of charge, available to WMO users,</w:t>
            </w:r>
          </w:p>
          <w:p w:rsidR="008C1F23" w:rsidRPr="002129E3" w:rsidRDefault="00F070B1" w:rsidP="0042258A">
            <w:pPr>
              <w:rPr>
                <w:rFonts w:cstheme="minorHAnsi"/>
                <w:sz w:val="20"/>
              </w:rPr>
            </w:pPr>
            <w:r>
              <w:rPr>
                <w:rFonts w:cstheme="minorHAnsi"/>
                <w:sz w:val="20"/>
              </w:rPr>
              <w:t>Licensed data, ....</w:t>
            </w:r>
          </w:p>
        </w:tc>
        <w:tc>
          <w:tcPr>
            <w:tcW w:w="10372" w:type="dxa"/>
            <w:shd w:val="clear" w:color="auto" w:fill="E0E0E0"/>
            <w:tcMar>
              <w:top w:w="72" w:type="dxa"/>
              <w:left w:w="144" w:type="dxa"/>
              <w:bottom w:w="72" w:type="dxa"/>
              <w:right w:w="144" w:type="dxa"/>
            </w:tcMar>
          </w:tcPr>
          <w:p w:rsidR="008C1F23" w:rsidRPr="002129E3" w:rsidRDefault="00E80487"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Information describing the licensing condition to comply to get access to the product.</w:t>
            </w:r>
            <w:r w:rsidR="008C1F23" w:rsidRPr="002129E3">
              <w:rPr>
                <w:rFonts w:asciiTheme="minorHAnsi" w:hAnsiTheme="minorHAnsi" w:cstheme="minorHAnsi"/>
                <w:bCs/>
                <w:kern w:val="24"/>
                <w:sz w:val="20"/>
                <w:szCs w:val="20"/>
              </w:rPr>
              <w:t xml:space="preserve"> </w:t>
            </w:r>
          </w:p>
        </w:tc>
      </w:tr>
      <w:tr w:rsidR="00BD0A3D" w:rsidRPr="002129E3" w:rsidTr="00A60439">
        <w:trPr>
          <w:trHeight w:val="584"/>
        </w:trPr>
        <w:tc>
          <w:tcPr>
            <w:tcW w:w="2835" w:type="dxa"/>
            <w:shd w:val="clear" w:color="auto" w:fill="E0E0E0"/>
          </w:tcPr>
          <w:p w:rsidR="00BD0A3D" w:rsidDel="00F070B1" w:rsidRDefault="00BD0A3D"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Online Resources</w:t>
            </w:r>
          </w:p>
        </w:tc>
        <w:tc>
          <w:tcPr>
            <w:tcW w:w="2835" w:type="dxa"/>
            <w:shd w:val="clear" w:color="auto" w:fill="E0E0E0"/>
            <w:tcMar>
              <w:top w:w="72" w:type="dxa"/>
              <w:left w:w="144" w:type="dxa"/>
              <w:bottom w:w="72" w:type="dxa"/>
              <w:right w:w="144" w:type="dxa"/>
            </w:tcMar>
          </w:tcPr>
          <w:p w:rsidR="00BD0A3D" w:rsidRDefault="00BD0A3D" w:rsidP="00F070B1">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Information related to the type of access</w:t>
            </w:r>
          </w:p>
        </w:tc>
        <w:tc>
          <w:tcPr>
            <w:tcW w:w="10372" w:type="dxa"/>
            <w:shd w:val="clear" w:color="auto" w:fill="E0E0E0"/>
            <w:tcMar>
              <w:top w:w="72" w:type="dxa"/>
              <w:left w:w="144" w:type="dxa"/>
              <w:bottom w:w="72" w:type="dxa"/>
              <w:right w:w="144" w:type="dxa"/>
            </w:tcMar>
          </w:tcPr>
          <w:p w:rsidR="00BD0A3D" w:rsidRPr="002129E3" w:rsidRDefault="00BD0A3D"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Additional information related to the product distribution.</w:t>
            </w:r>
          </w:p>
        </w:tc>
      </w:tr>
      <w:tr w:rsidR="001939D4" w:rsidRPr="002129E3" w:rsidTr="00A60439">
        <w:trPr>
          <w:trHeight w:val="584"/>
        </w:trPr>
        <w:tc>
          <w:tcPr>
            <w:tcW w:w="2835" w:type="dxa"/>
            <w:shd w:val="clear" w:color="auto" w:fill="E0E0E0"/>
          </w:tcPr>
          <w:p w:rsidR="001939D4" w:rsidRDefault="001939D4" w:rsidP="0042258A">
            <w:pPr>
              <w:pStyle w:val="NormalWeb"/>
              <w:spacing w:before="0" w:beforeAutospacing="0" w:after="0" w:afterAutospacing="0"/>
              <w:rPr>
                <w:rFonts w:ascii="Calibri" w:hAnsi="Calibri" w:cs="Calibri"/>
                <w:kern w:val="24"/>
                <w:sz w:val="20"/>
                <w:szCs w:val="20"/>
              </w:rPr>
            </w:pPr>
            <w:r>
              <w:rPr>
                <w:rFonts w:ascii="Calibri" w:hAnsi="Calibri" w:cs="Calibri"/>
                <w:kern w:val="24"/>
                <w:sz w:val="20"/>
                <w:szCs w:val="20"/>
              </w:rPr>
              <w:t xml:space="preserve">File </w:t>
            </w:r>
            <w:r w:rsidR="00D67D86">
              <w:rPr>
                <w:rFonts w:ascii="Calibri" w:hAnsi="Calibri" w:cs="Calibri"/>
                <w:kern w:val="24"/>
                <w:sz w:val="20"/>
                <w:szCs w:val="20"/>
              </w:rPr>
              <w:t xml:space="preserve">Product </w:t>
            </w:r>
            <w:r>
              <w:rPr>
                <w:rFonts w:ascii="Calibri" w:hAnsi="Calibri" w:cs="Calibri"/>
                <w:kern w:val="24"/>
                <w:sz w:val="20"/>
                <w:szCs w:val="20"/>
              </w:rPr>
              <w:t>Information</w:t>
            </w:r>
          </w:p>
        </w:tc>
        <w:tc>
          <w:tcPr>
            <w:tcW w:w="2835" w:type="dxa"/>
            <w:shd w:val="clear" w:color="auto" w:fill="E0E0E0"/>
            <w:tcMar>
              <w:top w:w="72" w:type="dxa"/>
              <w:left w:w="144" w:type="dxa"/>
              <w:bottom w:w="72" w:type="dxa"/>
              <w:right w:w="144" w:type="dxa"/>
            </w:tcMar>
          </w:tcPr>
          <w:p w:rsidR="001939D4" w:rsidRDefault="001939D4" w:rsidP="00F070B1">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See 3.2.1</w:t>
            </w:r>
          </w:p>
        </w:tc>
        <w:tc>
          <w:tcPr>
            <w:tcW w:w="10372" w:type="dxa"/>
            <w:shd w:val="clear" w:color="auto" w:fill="E0E0E0"/>
            <w:tcMar>
              <w:top w:w="72" w:type="dxa"/>
              <w:left w:w="144" w:type="dxa"/>
              <w:bottom w:w="72" w:type="dxa"/>
              <w:right w:w="144" w:type="dxa"/>
            </w:tcMar>
          </w:tcPr>
          <w:p w:rsidR="001939D4" w:rsidRDefault="001939D4"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 xml:space="preserve">Information related to the different type of </w:t>
            </w:r>
            <w:r w:rsidR="00D67D86">
              <w:rPr>
                <w:rFonts w:asciiTheme="minorHAnsi" w:hAnsiTheme="minorHAnsi" w:cstheme="minorHAnsi"/>
                <w:bCs/>
                <w:kern w:val="24"/>
                <w:sz w:val="20"/>
                <w:szCs w:val="20"/>
              </w:rPr>
              <w:t xml:space="preserve">file </w:t>
            </w:r>
            <w:r>
              <w:rPr>
                <w:rFonts w:asciiTheme="minorHAnsi" w:hAnsiTheme="minorHAnsi" w:cstheme="minorHAnsi"/>
                <w:bCs/>
                <w:kern w:val="24"/>
                <w:sz w:val="20"/>
                <w:szCs w:val="20"/>
              </w:rPr>
              <w:t>formats (format, production frequency, size, …)</w:t>
            </w:r>
            <w:r w:rsidR="00D67D86">
              <w:rPr>
                <w:rFonts w:asciiTheme="minorHAnsi" w:hAnsiTheme="minorHAnsi" w:cstheme="minorHAnsi"/>
                <w:bCs/>
                <w:kern w:val="24"/>
                <w:sz w:val="20"/>
                <w:szCs w:val="20"/>
              </w:rPr>
              <w:t xml:space="preserve"> available.</w:t>
            </w:r>
          </w:p>
        </w:tc>
      </w:tr>
    </w:tbl>
    <w:p w:rsidR="001939D4" w:rsidRDefault="001939D4" w:rsidP="001939D4"/>
    <w:p w:rsidR="001939D4" w:rsidRDefault="001939D4" w:rsidP="001939D4">
      <w:pPr>
        <w:pStyle w:val="Heading3"/>
      </w:pPr>
      <w:r>
        <w:t>File Product Information</w:t>
      </w:r>
    </w:p>
    <w:p w:rsidR="00A60439" w:rsidRDefault="00577D11">
      <w:r>
        <w:t>Each product can have multiple formats and distribution frequencies</w:t>
      </w:r>
      <w:r w:rsidR="00A5602B">
        <w:t xml:space="preserve"> and for each different format files a File Product Information section is necessary.</w:t>
      </w: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2808"/>
        <w:gridCol w:w="2811"/>
        <w:gridCol w:w="9690"/>
      </w:tblGrid>
      <w:tr w:rsidR="001939D4" w:rsidRPr="007C620C" w:rsidTr="007A0F5B">
        <w:trPr>
          <w:trHeight w:val="584"/>
        </w:trPr>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Pr>
          <w:p w:rsidR="001939D4" w:rsidRPr="007C620C" w:rsidRDefault="001939D4" w:rsidP="0042258A">
            <w:pPr>
              <w:spacing w:after="0"/>
              <w:jc w:val="center"/>
              <w:rPr>
                <w:rFonts w:cs="Arial"/>
                <w:b/>
                <w:color w:val="FFFFFF" w:themeColor="background1"/>
              </w:rPr>
            </w:pPr>
            <w:r w:rsidRPr="007C620C">
              <w:rPr>
                <w:rFonts w:cs="Arial"/>
                <w:b/>
                <w:color w:val="FFFFFF" w:themeColor="background1"/>
              </w:rPr>
              <w:lastRenderedPageBreak/>
              <w:t>attribute</w:t>
            </w:r>
          </w:p>
        </w:tc>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1939D4" w:rsidRPr="007C620C" w:rsidRDefault="001939D4" w:rsidP="0042258A">
            <w:pPr>
              <w:spacing w:after="0"/>
              <w:jc w:val="center"/>
              <w:rPr>
                <w:rFonts w:cs="Arial"/>
                <w:b/>
              </w:rPr>
            </w:pPr>
            <w:r w:rsidRPr="007C620C">
              <w:rPr>
                <w:rFonts w:cs="Arial"/>
                <w:b/>
                <w:bCs/>
                <w:color w:val="FFFFFF"/>
                <w:kern w:val="24"/>
              </w:rPr>
              <w:t>Example</w:t>
            </w:r>
          </w:p>
        </w:tc>
        <w:tc>
          <w:tcPr>
            <w:tcW w:w="9780"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1939D4" w:rsidRPr="007C620C" w:rsidRDefault="00D1071A" w:rsidP="0042258A">
            <w:pPr>
              <w:spacing w:after="0"/>
              <w:jc w:val="center"/>
              <w:rPr>
                <w:rFonts w:cs="Arial"/>
                <w:b/>
              </w:rPr>
            </w:pPr>
            <w:r>
              <w:rPr>
                <w:rFonts w:cs="Arial"/>
                <w:b/>
                <w:bCs/>
                <w:color w:val="FFFFFF"/>
                <w:kern w:val="24"/>
              </w:rPr>
              <w:t>Description</w:t>
            </w:r>
          </w:p>
        </w:tc>
      </w:tr>
      <w:tr w:rsidR="00A60439" w:rsidRPr="002129E3" w:rsidTr="007A0F5B">
        <w:trPr>
          <w:trHeight w:val="584"/>
        </w:trPr>
        <w:tc>
          <w:tcPr>
            <w:tcW w:w="2835" w:type="dxa"/>
            <w:shd w:val="clear" w:color="auto" w:fill="E0E0E0"/>
          </w:tcPr>
          <w:p w:rsidR="00577D11" w:rsidRPr="002129E3" w:rsidRDefault="00D1071A" w:rsidP="0042258A">
            <w:pPr>
              <w:pStyle w:val="NormalWeb"/>
              <w:spacing w:before="0" w:beforeAutospacing="0" w:after="0" w:afterAutospacing="0"/>
              <w:rPr>
                <w:rFonts w:ascii="Arial" w:hAnsi="Arial" w:cs="Arial"/>
                <w:sz w:val="20"/>
                <w:szCs w:val="20"/>
              </w:rPr>
            </w:pPr>
            <w:r>
              <w:rPr>
                <w:rFonts w:ascii="Calibri" w:eastAsia="MS PGothic" w:hAnsi="Calibri" w:cs="Calibri"/>
                <w:kern w:val="24"/>
                <w:sz w:val="20"/>
                <w:szCs w:val="20"/>
              </w:rPr>
              <w:t>F</w:t>
            </w:r>
            <w:r w:rsidR="00577D11" w:rsidRPr="002129E3">
              <w:rPr>
                <w:rFonts w:ascii="Calibri" w:eastAsia="MS PGothic" w:hAnsi="Calibri" w:cs="Calibri"/>
                <w:kern w:val="24"/>
                <w:sz w:val="20"/>
                <w:szCs w:val="20"/>
              </w:rPr>
              <w:t>ormat</w:t>
            </w:r>
            <w:r w:rsidR="00577D11" w:rsidRPr="002129E3">
              <w:rPr>
                <w:rFonts w:ascii="Calibri" w:hAnsi="Calibri" w:cs="Calibri"/>
                <w:kern w:val="24"/>
                <w:sz w:val="20"/>
                <w:szCs w:val="20"/>
                <w:lang w:eastAsia="ja-JP"/>
              </w:rPr>
              <w:t xml:space="preserve"> </w:t>
            </w:r>
          </w:p>
        </w:tc>
        <w:tc>
          <w:tcPr>
            <w:tcW w:w="2835" w:type="dxa"/>
            <w:shd w:val="clear" w:color="auto" w:fill="E0E0E0"/>
            <w:tcMar>
              <w:top w:w="72" w:type="dxa"/>
              <w:left w:w="144" w:type="dxa"/>
              <w:bottom w:w="72" w:type="dxa"/>
              <w:right w:w="144" w:type="dxa"/>
            </w:tcMar>
          </w:tcPr>
          <w:p w:rsidR="00A60439" w:rsidRDefault="00577D11">
            <w:pPr>
              <w:rPr>
                <w:rFonts w:cstheme="minorHAnsi"/>
                <w:sz w:val="20"/>
                <w:szCs w:val="24"/>
              </w:rPr>
            </w:pPr>
            <w:r w:rsidRPr="002129E3">
              <w:rPr>
                <w:rFonts w:cstheme="minorHAnsi"/>
                <w:kern w:val="24"/>
                <w:sz w:val="20"/>
                <w:szCs w:val="20"/>
              </w:rPr>
              <w:t xml:space="preserve">BUFR, GRIB, </w:t>
            </w:r>
            <w:r>
              <w:rPr>
                <w:rFonts w:cstheme="minorHAnsi"/>
                <w:kern w:val="24"/>
                <w:sz w:val="20"/>
                <w:szCs w:val="20"/>
              </w:rPr>
              <w:t>NECTDF</w:t>
            </w:r>
            <w:r w:rsidR="00A5602B">
              <w:rPr>
                <w:rFonts w:cstheme="minorHAnsi"/>
                <w:kern w:val="24"/>
                <w:sz w:val="20"/>
                <w:szCs w:val="20"/>
              </w:rPr>
              <w:t>.</w:t>
            </w:r>
          </w:p>
        </w:tc>
        <w:tc>
          <w:tcPr>
            <w:tcW w:w="2835" w:type="dxa"/>
            <w:shd w:val="clear" w:color="auto" w:fill="E0E0E0"/>
            <w:tcMar>
              <w:top w:w="72" w:type="dxa"/>
              <w:left w:w="144" w:type="dxa"/>
              <w:bottom w:w="72" w:type="dxa"/>
              <w:right w:w="144" w:type="dxa"/>
            </w:tcMar>
          </w:tcPr>
          <w:p w:rsidR="00113F0A" w:rsidRDefault="00A5602B">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 xml:space="preserve">Information related to the product file format. URL and links providing additional information can be provided in an </w:t>
            </w:r>
            <w:r w:rsidR="00BA2915">
              <w:rPr>
                <w:rFonts w:asciiTheme="minorHAnsi" w:hAnsiTheme="minorHAnsi" w:cstheme="minorHAnsi"/>
                <w:bCs/>
                <w:kern w:val="24"/>
                <w:sz w:val="20"/>
                <w:szCs w:val="20"/>
              </w:rPr>
              <w:t>O</w:t>
            </w:r>
            <w:r>
              <w:rPr>
                <w:rFonts w:asciiTheme="minorHAnsi" w:hAnsiTheme="minorHAnsi" w:cstheme="minorHAnsi"/>
                <w:bCs/>
                <w:kern w:val="24"/>
                <w:sz w:val="20"/>
                <w:szCs w:val="20"/>
              </w:rPr>
              <w:t>nline</w:t>
            </w:r>
            <w:r w:rsidR="00BA2915">
              <w:rPr>
                <w:rFonts w:asciiTheme="minorHAnsi" w:hAnsiTheme="minorHAnsi" w:cstheme="minorHAnsi"/>
                <w:bCs/>
                <w:kern w:val="24"/>
                <w:sz w:val="20"/>
                <w:szCs w:val="20"/>
              </w:rPr>
              <w:t xml:space="preserve"> Resources</w:t>
            </w:r>
            <w:r>
              <w:rPr>
                <w:rFonts w:asciiTheme="minorHAnsi" w:hAnsiTheme="minorHAnsi" w:cstheme="minorHAnsi"/>
                <w:bCs/>
                <w:kern w:val="24"/>
                <w:sz w:val="20"/>
                <w:szCs w:val="20"/>
              </w:rPr>
              <w:t xml:space="preserve"> section.</w:t>
            </w:r>
          </w:p>
        </w:tc>
      </w:tr>
      <w:tr w:rsidR="00A60439" w:rsidRPr="002129E3" w:rsidTr="007A0F5B">
        <w:trPr>
          <w:trHeight w:val="584"/>
        </w:trPr>
        <w:tc>
          <w:tcPr>
            <w:tcW w:w="2835" w:type="dxa"/>
            <w:shd w:val="clear" w:color="auto" w:fill="E0E0E0"/>
          </w:tcPr>
          <w:p w:rsidR="00577D11" w:rsidRPr="002129E3" w:rsidRDefault="00577D11" w:rsidP="0042258A">
            <w:pPr>
              <w:pStyle w:val="NormalWeb"/>
              <w:spacing w:before="0" w:beforeAutospacing="0" w:after="0" w:afterAutospacing="0"/>
              <w:rPr>
                <w:rFonts w:ascii="Arial" w:hAnsi="Arial" w:cs="Arial"/>
                <w:sz w:val="20"/>
                <w:szCs w:val="20"/>
              </w:rPr>
            </w:pPr>
            <w:r>
              <w:rPr>
                <w:rFonts w:ascii="Calibri" w:eastAsia="MS PGothic" w:hAnsi="Calibri" w:cs="Calibri"/>
                <w:kern w:val="24"/>
                <w:sz w:val="20"/>
                <w:szCs w:val="20"/>
              </w:rPr>
              <w:t>File Name Description</w:t>
            </w:r>
          </w:p>
        </w:tc>
        <w:tc>
          <w:tcPr>
            <w:tcW w:w="2835" w:type="dxa"/>
            <w:shd w:val="clear" w:color="auto" w:fill="E0E0E0"/>
            <w:tcMar>
              <w:top w:w="72" w:type="dxa"/>
              <w:left w:w="144" w:type="dxa"/>
              <w:bottom w:w="72" w:type="dxa"/>
              <w:right w:w="144" w:type="dxa"/>
            </w:tcMar>
          </w:tcPr>
          <w:p w:rsidR="00044837" w:rsidRDefault="00B35F86">
            <w:pPr>
              <w:rPr>
                <w:sz w:val="20"/>
              </w:rPr>
            </w:pPr>
            <w:r w:rsidRPr="00B35F86">
              <w:rPr>
                <w:sz w:val="20"/>
                <w:szCs w:val="24"/>
              </w:rPr>
              <w:t>MSG3-SEVI-MSGAMVE-0100-0100-20130214054500.000000000Z-1051616.bfr</w:t>
            </w:r>
          </w:p>
        </w:tc>
        <w:tc>
          <w:tcPr>
            <w:tcW w:w="2835" w:type="dxa"/>
            <w:shd w:val="clear" w:color="auto" w:fill="E0E0E0"/>
            <w:tcMar>
              <w:top w:w="72" w:type="dxa"/>
              <w:left w:w="144" w:type="dxa"/>
              <w:bottom w:w="72" w:type="dxa"/>
              <w:right w:w="144" w:type="dxa"/>
            </w:tcMar>
          </w:tcPr>
          <w:p w:rsidR="00577D11" w:rsidRPr="002129E3" w:rsidRDefault="00BA2915"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Typical filename and file patterns for the different segment or granules files received during a distribution cycle (orbit, ….)</w:t>
            </w:r>
          </w:p>
        </w:tc>
      </w:tr>
      <w:tr w:rsidR="00A60439" w:rsidRPr="002129E3" w:rsidTr="007A0F5B">
        <w:trPr>
          <w:trHeight w:val="584"/>
        </w:trPr>
        <w:tc>
          <w:tcPr>
            <w:tcW w:w="2835" w:type="dxa"/>
            <w:shd w:val="clear" w:color="auto" w:fill="E0E0E0"/>
          </w:tcPr>
          <w:p w:rsidR="00BA2915" w:rsidRDefault="00BA2915" w:rsidP="0042258A">
            <w:pPr>
              <w:pStyle w:val="NormalWeb"/>
              <w:spacing w:before="0" w:beforeAutospacing="0" w:after="0" w:afterAutospacing="0"/>
              <w:rPr>
                <w:rFonts w:ascii="Calibri" w:eastAsia="MS PGothic" w:hAnsi="Calibri" w:cs="Calibri"/>
                <w:kern w:val="24"/>
                <w:sz w:val="20"/>
                <w:szCs w:val="20"/>
              </w:rPr>
            </w:pPr>
            <w:r>
              <w:rPr>
                <w:rFonts w:ascii="Calibri" w:eastAsia="MS PGothic" w:hAnsi="Calibri" w:cs="Calibri"/>
                <w:kern w:val="24"/>
                <w:sz w:val="20"/>
                <w:szCs w:val="20"/>
              </w:rPr>
              <w:t>Typical File Size</w:t>
            </w:r>
          </w:p>
        </w:tc>
        <w:tc>
          <w:tcPr>
            <w:tcW w:w="2835" w:type="dxa"/>
            <w:shd w:val="clear" w:color="auto" w:fill="E0E0E0"/>
            <w:tcMar>
              <w:top w:w="72" w:type="dxa"/>
              <w:left w:w="144" w:type="dxa"/>
              <w:bottom w:w="72" w:type="dxa"/>
              <w:right w:w="144" w:type="dxa"/>
            </w:tcMar>
          </w:tcPr>
          <w:p w:rsidR="00BA2915" w:rsidRPr="00BA2915" w:rsidRDefault="00BA2915" w:rsidP="00BA2915">
            <w:pPr>
              <w:rPr>
                <w:rFonts w:ascii="Arial" w:eastAsiaTheme="minorEastAsia" w:hAnsi="Arial"/>
                <w:color w:val="373737"/>
                <w:sz w:val="18"/>
                <w:szCs w:val="18"/>
                <w:shd w:val="clear" w:color="auto" w:fill="FBFBFB"/>
              </w:rPr>
            </w:pPr>
            <w:r>
              <w:rPr>
                <w:rFonts w:cstheme="minorHAnsi"/>
                <w:sz w:val="20"/>
                <w:szCs w:val="20"/>
              </w:rPr>
              <w:t>12.4 MBytes</w:t>
            </w:r>
          </w:p>
        </w:tc>
        <w:tc>
          <w:tcPr>
            <w:tcW w:w="2835" w:type="dxa"/>
            <w:shd w:val="clear" w:color="auto" w:fill="E0E0E0"/>
            <w:tcMar>
              <w:top w:w="72" w:type="dxa"/>
              <w:left w:w="144" w:type="dxa"/>
              <w:bottom w:w="72" w:type="dxa"/>
              <w:right w:w="144" w:type="dxa"/>
            </w:tcMar>
          </w:tcPr>
          <w:p w:rsidR="00BA2915" w:rsidRDefault="00BA2915"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Typical file size in Mbytes.</w:t>
            </w:r>
          </w:p>
        </w:tc>
      </w:tr>
      <w:tr w:rsidR="00A60439" w:rsidRPr="002129E3" w:rsidTr="007A0F5B">
        <w:trPr>
          <w:trHeight w:val="584"/>
        </w:trPr>
        <w:tc>
          <w:tcPr>
            <w:tcW w:w="2835" w:type="dxa"/>
            <w:shd w:val="clear" w:color="auto" w:fill="E0E0E0"/>
          </w:tcPr>
          <w:p w:rsidR="00577D11" w:rsidDel="00F070B1" w:rsidRDefault="00BA2915" w:rsidP="0042258A">
            <w:pPr>
              <w:pStyle w:val="NormalWeb"/>
              <w:spacing w:before="0" w:beforeAutospacing="0" w:after="0" w:afterAutospacing="0"/>
              <w:rPr>
                <w:rFonts w:ascii="Calibri" w:hAnsi="Calibri" w:cs="Calibri"/>
                <w:kern w:val="24"/>
                <w:sz w:val="20"/>
                <w:szCs w:val="20"/>
              </w:rPr>
            </w:pPr>
            <w:r>
              <w:rPr>
                <w:rFonts w:ascii="Calibri" w:eastAsia="MS PGothic" w:hAnsi="Calibri" w:cs="Calibri"/>
                <w:kern w:val="24"/>
                <w:sz w:val="20"/>
                <w:szCs w:val="20"/>
              </w:rPr>
              <w:t xml:space="preserve">Frequency </w:t>
            </w:r>
          </w:p>
        </w:tc>
        <w:tc>
          <w:tcPr>
            <w:tcW w:w="2835" w:type="dxa"/>
            <w:shd w:val="clear" w:color="auto" w:fill="E0E0E0"/>
            <w:tcMar>
              <w:top w:w="72" w:type="dxa"/>
              <w:left w:w="144" w:type="dxa"/>
              <w:bottom w:w="72" w:type="dxa"/>
              <w:right w:w="144" w:type="dxa"/>
            </w:tcMar>
          </w:tcPr>
          <w:p w:rsidR="00577D11" w:rsidRDefault="00BA2915" w:rsidP="00F070B1">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24 files per day</w:t>
            </w:r>
          </w:p>
        </w:tc>
        <w:tc>
          <w:tcPr>
            <w:tcW w:w="2835" w:type="dxa"/>
            <w:shd w:val="clear" w:color="auto" w:fill="E0E0E0"/>
            <w:tcMar>
              <w:top w:w="72" w:type="dxa"/>
              <w:left w:w="144" w:type="dxa"/>
              <w:bottom w:w="72" w:type="dxa"/>
              <w:right w:w="144" w:type="dxa"/>
            </w:tcMar>
          </w:tcPr>
          <w:p w:rsidR="00577D11" w:rsidRPr="002129E3" w:rsidRDefault="00BA2915"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Number of files received per day or another unit.</w:t>
            </w:r>
          </w:p>
        </w:tc>
      </w:tr>
      <w:tr w:rsidR="00A60439" w:rsidRPr="002129E3" w:rsidTr="007A0F5B">
        <w:trPr>
          <w:trHeight w:val="584"/>
        </w:trPr>
        <w:tc>
          <w:tcPr>
            <w:tcW w:w="2835" w:type="dxa"/>
            <w:shd w:val="clear" w:color="auto" w:fill="E0E0E0"/>
          </w:tcPr>
          <w:p w:rsidR="00BA2915" w:rsidRDefault="00BA2915" w:rsidP="0042258A">
            <w:pPr>
              <w:pStyle w:val="NormalWeb"/>
              <w:spacing w:before="0" w:beforeAutospacing="0" w:after="0" w:afterAutospacing="0"/>
              <w:rPr>
                <w:rFonts w:ascii="Calibri" w:eastAsia="MS PGothic" w:hAnsi="Calibri" w:cs="Calibri"/>
                <w:kern w:val="24"/>
                <w:sz w:val="20"/>
                <w:szCs w:val="20"/>
              </w:rPr>
            </w:pPr>
            <w:r>
              <w:rPr>
                <w:rFonts w:ascii="Calibri" w:eastAsia="MS PGothic" w:hAnsi="Calibri" w:cs="Calibri"/>
                <w:kern w:val="24"/>
                <w:sz w:val="20"/>
                <w:szCs w:val="20"/>
              </w:rPr>
              <w:t>Frequency unit</w:t>
            </w:r>
          </w:p>
        </w:tc>
        <w:tc>
          <w:tcPr>
            <w:tcW w:w="2835" w:type="dxa"/>
            <w:shd w:val="clear" w:color="auto" w:fill="E0E0E0"/>
            <w:tcMar>
              <w:top w:w="72" w:type="dxa"/>
              <w:left w:w="144" w:type="dxa"/>
              <w:bottom w:w="72" w:type="dxa"/>
              <w:right w:w="144" w:type="dxa"/>
            </w:tcMar>
          </w:tcPr>
          <w:p w:rsidR="00BA2915" w:rsidRDefault="00BA2915" w:rsidP="00F070B1">
            <w:pPr>
              <w:pStyle w:val="NormalWeb"/>
              <w:spacing w:before="0" w:beforeAutospacing="0" w:after="0" w:afterAutospacing="0"/>
              <w:rPr>
                <w:rFonts w:asciiTheme="minorHAnsi" w:hAnsiTheme="minorHAnsi" w:cstheme="minorHAnsi"/>
                <w:kern w:val="24"/>
                <w:sz w:val="20"/>
                <w:szCs w:val="20"/>
              </w:rPr>
            </w:pPr>
            <w:r>
              <w:rPr>
                <w:rFonts w:asciiTheme="minorHAnsi" w:hAnsiTheme="minorHAnsi" w:cstheme="minorHAnsi"/>
                <w:kern w:val="24"/>
                <w:sz w:val="20"/>
                <w:szCs w:val="20"/>
              </w:rPr>
              <w:t>Per day</w:t>
            </w:r>
          </w:p>
        </w:tc>
        <w:tc>
          <w:tcPr>
            <w:tcW w:w="2835" w:type="dxa"/>
            <w:shd w:val="clear" w:color="auto" w:fill="E0E0E0"/>
            <w:tcMar>
              <w:top w:w="72" w:type="dxa"/>
              <w:left w:w="144" w:type="dxa"/>
              <w:bottom w:w="72" w:type="dxa"/>
              <w:right w:w="144" w:type="dxa"/>
            </w:tcMar>
          </w:tcPr>
          <w:p w:rsidR="00BA2915" w:rsidRPr="002129E3" w:rsidRDefault="00BA2915" w:rsidP="0042258A">
            <w:pPr>
              <w:pStyle w:val="NormalWeb"/>
              <w:spacing w:before="0" w:beforeAutospacing="0" w:after="0" w:afterAutospacing="0"/>
              <w:rPr>
                <w:rFonts w:asciiTheme="minorHAnsi" w:hAnsiTheme="minorHAnsi" w:cstheme="minorHAnsi"/>
                <w:bCs/>
                <w:kern w:val="24"/>
                <w:sz w:val="20"/>
                <w:szCs w:val="20"/>
              </w:rPr>
            </w:pPr>
            <w:r>
              <w:rPr>
                <w:rFonts w:asciiTheme="minorHAnsi" w:hAnsiTheme="minorHAnsi" w:cstheme="minorHAnsi"/>
                <w:bCs/>
                <w:kern w:val="24"/>
                <w:sz w:val="20"/>
                <w:szCs w:val="20"/>
              </w:rPr>
              <w:t>Frequency unit.</w:t>
            </w:r>
          </w:p>
        </w:tc>
      </w:tr>
    </w:tbl>
    <w:p w:rsidR="00113F0A" w:rsidRDefault="004816AA">
      <w:pPr>
        <w:pStyle w:val="Heading2"/>
      </w:pPr>
      <w:r>
        <w:t>Spacecraft information</w:t>
      </w:r>
    </w:p>
    <w:p w:rsidR="00113F0A" w:rsidRDefault="00BA2915">
      <w:r>
        <w:t xml:space="preserve">Information regarding the spacecraft </w:t>
      </w:r>
      <w:r w:rsidR="00A6566A">
        <w:t xml:space="preserve">from which the product </w:t>
      </w:r>
      <w:r w:rsidR="00E80127">
        <w:t>has been created</w:t>
      </w:r>
      <w:r w:rsidR="00A6566A">
        <w:t>.</w:t>
      </w: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2808"/>
        <w:gridCol w:w="2811"/>
        <w:gridCol w:w="9690"/>
      </w:tblGrid>
      <w:tr w:rsidR="006E1793" w:rsidRPr="00F9335F" w:rsidTr="007A0F5B">
        <w:trPr>
          <w:trHeight w:val="584"/>
        </w:trPr>
        <w:tc>
          <w:tcPr>
            <w:tcW w:w="2835" w:type="dxa"/>
            <w:tcBorders>
              <w:bottom w:val="single" w:sz="8" w:space="0" w:color="auto"/>
            </w:tcBorders>
            <w:shd w:val="clear" w:color="auto" w:fill="000000" w:themeFill="text1"/>
          </w:tcPr>
          <w:p w:rsidR="006E1793" w:rsidRPr="00F94679" w:rsidRDefault="006E1793" w:rsidP="004A6952">
            <w:pPr>
              <w:jc w:val="center"/>
              <w:rPr>
                <w:rFonts w:cs="Arial"/>
                <w:b/>
                <w:color w:val="FFFFFF" w:themeColor="background1"/>
              </w:rPr>
            </w:pPr>
            <w:r w:rsidRPr="00F94679">
              <w:rPr>
                <w:rFonts w:cs="Arial"/>
                <w:b/>
                <w:color w:val="FFFFFF" w:themeColor="background1"/>
              </w:rPr>
              <w:t>attribute</w:t>
            </w:r>
          </w:p>
        </w:tc>
        <w:tc>
          <w:tcPr>
            <w:tcW w:w="2835" w:type="dxa"/>
            <w:tcBorders>
              <w:bottom w:val="single" w:sz="8" w:space="0" w:color="auto"/>
            </w:tcBorders>
            <w:shd w:val="clear" w:color="auto" w:fill="000000" w:themeFill="text1"/>
            <w:tcMar>
              <w:top w:w="72" w:type="dxa"/>
              <w:left w:w="144" w:type="dxa"/>
              <w:bottom w:w="72" w:type="dxa"/>
              <w:right w:w="144" w:type="dxa"/>
            </w:tcMar>
          </w:tcPr>
          <w:p w:rsidR="006E1793" w:rsidRPr="00F9335F" w:rsidRDefault="006E1793" w:rsidP="004A6952">
            <w:pPr>
              <w:jc w:val="center"/>
              <w:rPr>
                <w:rFonts w:cs="Arial"/>
              </w:rPr>
            </w:pPr>
            <w:r w:rsidRPr="00F9335F">
              <w:rPr>
                <w:rFonts w:cs="Arial"/>
                <w:b/>
                <w:bCs/>
                <w:color w:val="FFFFFF"/>
                <w:kern w:val="24"/>
              </w:rPr>
              <w:t>Example</w:t>
            </w:r>
          </w:p>
        </w:tc>
        <w:tc>
          <w:tcPr>
            <w:tcW w:w="9780" w:type="dxa"/>
            <w:tcBorders>
              <w:bottom w:val="single" w:sz="8" w:space="0" w:color="auto"/>
            </w:tcBorders>
            <w:shd w:val="clear" w:color="auto" w:fill="000000" w:themeFill="text1"/>
            <w:tcMar>
              <w:top w:w="72" w:type="dxa"/>
              <w:left w:w="144" w:type="dxa"/>
              <w:bottom w:w="72" w:type="dxa"/>
              <w:right w:w="144" w:type="dxa"/>
            </w:tcMar>
          </w:tcPr>
          <w:p w:rsidR="006E1793" w:rsidRPr="00F9335F" w:rsidRDefault="001F42C2" w:rsidP="004A6952">
            <w:pPr>
              <w:jc w:val="center"/>
              <w:rPr>
                <w:rFonts w:cs="Arial"/>
              </w:rPr>
            </w:pPr>
            <w:r>
              <w:rPr>
                <w:rFonts w:cs="Arial"/>
                <w:b/>
                <w:bCs/>
                <w:color w:val="FFFFFF"/>
                <w:kern w:val="24"/>
              </w:rPr>
              <w:t>Description</w:t>
            </w:r>
          </w:p>
        </w:tc>
      </w:tr>
      <w:tr w:rsidR="006E1793" w:rsidRPr="00F9335F" w:rsidTr="007A0F5B">
        <w:trPr>
          <w:trHeight w:val="584"/>
        </w:trPr>
        <w:tc>
          <w:tcPr>
            <w:tcW w:w="2835" w:type="dxa"/>
            <w:shd w:val="clear" w:color="auto" w:fill="E0E0E0"/>
          </w:tcPr>
          <w:p w:rsidR="006E1793" w:rsidRPr="004223F9" w:rsidRDefault="006E1793" w:rsidP="00F9335F">
            <w:pPr>
              <w:rPr>
                <w:rFonts w:cs="Arial"/>
                <w:sz w:val="20"/>
              </w:rPr>
            </w:pPr>
            <w:r w:rsidRPr="004223F9">
              <w:rPr>
                <w:rFonts w:cs="Arial"/>
                <w:color w:val="000000"/>
                <w:kern w:val="24"/>
                <w:sz w:val="20"/>
              </w:rPr>
              <w:t xml:space="preserve">Satellite name </w:t>
            </w:r>
          </w:p>
          <w:p w:rsidR="006E1793" w:rsidRPr="004223F9" w:rsidRDefault="006E1793" w:rsidP="00F9335F">
            <w:pPr>
              <w:rPr>
                <w:rFonts w:cs="Arial"/>
                <w:sz w:val="20"/>
              </w:rPr>
            </w:pPr>
            <w:r w:rsidRPr="004223F9">
              <w:rPr>
                <w:rFonts w:cs="Arial"/>
                <w:color w:val="000000"/>
                <w:kern w:val="24"/>
                <w:sz w:val="20"/>
              </w:rPr>
              <w:t>(Full name)</w:t>
            </w:r>
            <w:r w:rsidRPr="004223F9">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6E1793" w:rsidRPr="004223F9" w:rsidRDefault="006E1793" w:rsidP="00F9335F">
            <w:pPr>
              <w:rPr>
                <w:rFonts w:cs="Arial"/>
                <w:sz w:val="20"/>
              </w:rPr>
            </w:pPr>
            <w:r w:rsidRPr="004223F9">
              <w:rPr>
                <w:rFonts w:cs="Arial"/>
                <w:color w:val="000000"/>
                <w:kern w:val="24"/>
                <w:sz w:val="20"/>
              </w:rPr>
              <w:t xml:space="preserve">Meteorological operational satellite - A </w:t>
            </w:r>
          </w:p>
        </w:tc>
        <w:tc>
          <w:tcPr>
            <w:tcW w:w="9780" w:type="dxa"/>
            <w:shd w:val="clear" w:color="auto" w:fill="E0E0E0"/>
            <w:tcMar>
              <w:top w:w="72" w:type="dxa"/>
              <w:left w:w="144" w:type="dxa"/>
              <w:bottom w:w="72" w:type="dxa"/>
              <w:right w:w="144" w:type="dxa"/>
            </w:tcMar>
          </w:tcPr>
          <w:p w:rsidR="006E1793" w:rsidRPr="006E1793" w:rsidRDefault="006E1793" w:rsidP="00F9335F">
            <w:pPr>
              <w:rPr>
                <w:rFonts w:cs="Arial"/>
                <w:sz w:val="20"/>
              </w:rPr>
            </w:pPr>
            <w:r>
              <w:rPr>
                <w:rFonts w:cs="Arial"/>
                <w:sz w:val="20"/>
              </w:rPr>
              <w:t>Full Name of the Satellite. It is recommended to use the list of acronyms from OSCAR (</w:t>
            </w:r>
            <w:hyperlink r:id="rId17" w:history="1">
              <w:r w:rsidRPr="00A56EA0">
                <w:rPr>
                  <w:rStyle w:val="Hyperlink"/>
                  <w:rFonts w:cs="Arial"/>
                  <w:sz w:val="20"/>
                </w:rPr>
                <w:t>http://www.wmo-sat.info/oscar/satellites</w:t>
              </w:r>
            </w:hyperlink>
            <w:r>
              <w:rPr>
                <w:rFonts w:cs="Arial"/>
                <w:sz w:val="20"/>
              </w:rPr>
              <w:t xml:space="preserve">). </w:t>
            </w:r>
          </w:p>
        </w:tc>
      </w:tr>
      <w:tr w:rsidR="006E1793" w:rsidRPr="00F9335F" w:rsidTr="007A0F5B">
        <w:trPr>
          <w:trHeight w:val="584"/>
        </w:trPr>
        <w:tc>
          <w:tcPr>
            <w:tcW w:w="2835" w:type="dxa"/>
            <w:tcBorders>
              <w:bottom w:val="single" w:sz="8" w:space="0" w:color="auto"/>
            </w:tcBorders>
            <w:shd w:val="clear" w:color="auto" w:fill="E0E0E0"/>
          </w:tcPr>
          <w:p w:rsidR="006E1793" w:rsidRPr="004223F9" w:rsidRDefault="006E1793" w:rsidP="00F9335F">
            <w:pPr>
              <w:rPr>
                <w:rFonts w:cs="Arial"/>
                <w:sz w:val="20"/>
              </w:rPr>
            </w:pPr>
            <w:r w:rsidRPr="004223F9">
              <w:rPr>
                <w:rFonts w:cs="Arial"/>
                <w:color w:val="000000"/>
                <w:kern w:val="24"/>
                <w:sz w:val="20"/>
              </w:rPr>
              <w:lastRenderedPageBreak/>
              <w:t>Satellite name (Acronym)</w:t>
            </w:r>
            <w:r w:rsidRPr="004223F9">
              <w:rPr>
                <w:rFonts w:cs="Arial"/>
                <w:color w:val="000000"/>
                <w:kern w:val="24"/>
                <w:sz w:val="20"/>
                <w:lang w:eastAsia="ja-JP"/>
              </w:rPr>
              <w:t xml:space="preserve"> </w:t>
            </w:r>
          </w:p>
        </w:tc>
        <w:tc>
          <w:tcPr>
            <w:tcW w:w="2835" w:type="dxa"/>
            <w:tcBorders>
              <w:bottom w:val="single" w:sz="8" w:space="0" w:color="auto"/>
            </w:tcBorders>
            <w:shd w:val="clear" w:color="auto" w:fill="E0E0E0"/>
            <w:tcMar>
              <w:top w:w="72" w:type="dxa"/>
              <w:left w:w="144" w:type="dxa"/>
              <w:bottom w:w="72" w:type="dxa"/>
              <w:right w:w="144" w:type="dxa"/>
            </w:tcMar>
          </w:tcPr>
          <w:p w:rsidR="006E1793" w:rsidRPr="004223F9" w:rsidRDefault="006E1793" w:rsidP="00F9335F">
            <w:pPr>
              <w:rPr>
                <w:rFonts w:cs="Arial"/>
                <w:sz w:val="20"/>
              </w:rPr>
            </w:pPr>
            <w:r w:rsidRPr="004223F9">
              <w:rPr>
                <w:rFonts w:cs="Arial"/>
                <w:color w:val="000000"/>
                <w:kern w:val="24"/>
                <w:sz w:val="20"/>
              </w:rPr>
              <w:t>Metop-A</w:t>
            </w:r>
            <w:r w:rsidRPr="004223F9">
              <w:rPr>
                <w:rFonts w:cs="Arial"/>
                <w:color w:val="000000"/>
                <w:kern w:val="24"/>
                <w:sz w:val="20"/>
                <w:lang w:eastAsia="ja-JP"/>
              </w:rPr>
              <w:t xml:space="preserve"> </w:t>
            </w:r>
          </w:p>
        </w:tc>
        <w:tc>
          <w:tcPr>
            <w:tcW w:w="9780" w:type="dxa"/>
            <w:tcBorders>
              <w:bottom w:val="single" w:sz="8" w:space="0" w:color="auto"/>
            </w:tcBorders>
            <w:shd w:val="clear" w:color="auto" w:fill="E0E0E0"/>
            <w:tcMar>
              <w:top w:w="72" w:type="dxa"/>
              <w:left w:w="144" w:type="dxa"/>
              <w:bottom w:w="72" w:type="dxa"/>
              <w:right w:w="144" w:type="dxa"/>
            </w:tcMar>
          </w:tcPr>
          <w:p w:rsidR="00113F0A" w:rsidRDefault="006E1793">
            <w:pPr>
              <w:rPr>
                <w:rFonts w:ascii="Times New Roman" w:hAnsi="Times New Roman" w:cs="Arial"/>
                <w:b/>
                <w:sz w:val="20"/>
                <w:szCs w:val="24"/>
              </w:rPr>
            </w:pPr>
            <w:r>
              <w:rPr>
                <w:rFonts w:cs="Arial"/>
                <w:sz w:val="20"/>
              </w:rPr>
              <w:t>Acronym of the satellite. It is recommend to use the list of acronyms from OSCAR (</w:t>
            </w:r>
            <w:hyperlink r:id="rId18" w:history="1">
              <w:r w:rsidRPr="00A56EA0">
                <w:rPr>
                  <w:rStyle w:val="Hyperlink"/>
                  <w:rFonts w:cs="Arial"/>
                  <w:sz w:val="20"/>
                </w:rPr>
                <w:t>http://www.wmo-sat.info/oscar/satellites</w:t>
              </w:r>
            </w:hyperlink>
            <w:r>
              <w:rPr>
                <w:rFonts w:cs="Arial"/>
                <w:sz w:val="20"/>
              </w:rPr>
              <w:t xml:space="preserve">). </w:t>
            </w:r>
          </w:p>
        </w:tc>
      </w:tr>
      <w:tr w:rsidR="00E34182" w:rsidRPr="00F9335F" w:rsidTr="007A0F5B">
        <w:trPr>
          <w:trHeight w:val="584"/>
        </w:trPr>
        <w:tc>
          <w:tcPr>
            <w:tcW w:w="2835" w:type="dxa"/>
            <w:tcBorders>
              <w:bottom w:val="single" w:sz="8" w:space="0" w:color="auto"/>
            </w:tcBorders>
            <w:shd w:val="clear" w:color="auto" w:fill="E0E0E0"/>
          </w:tcPr>
          <w:p w:rsidR="00E34182" w:rsidRPr="004223F9" w:rsidRDefault="00E34182" w:rsidP="00F9335F">
            <w:pPr>
              <w:rPr>
                <w:rFonts w:cs="Arial"/>
                <w:color w:val="000000"/>
                <w:kern w:val="24"/>
                <w:sz w:val="20"/>
              </w:rPr>
            </w:pPr>
            <w:r>
              <w:rPr>
                <w:rFonts w:cs="Arial"/>
                <w:color w:val="000000"/>
                <w:kern w:val="24"/>
                <w:sz w:val="20"/>
              </w:rPr>
              <w:t>Programme</w:t>
            </w:r>
          </w:p>
        </w:tc>
        <w:tc>
          <w:tcPr>
            <w:tcW w:w="2835" w:type="dxa"/>
            <w:tcBorders>
              <w:bottom w:val="single" w:sz="8" w:space="0" w:color="auto"/>
            </w:tcBorders>
            <w:shd w:val="clear" w:color="auto" w:fill="E0E0E0"/>
            <w:tcMar>
              <w:top w:w="72" w:type="dxa"/>
              <w:left w:w="144" w:type="dxa"/>
              <w:bottom w:w="72" w:type="dxa"/>
              <w:right w:w="144" w:type="dxa"/>
            </w:tcMar>
          </w:tcPr>
          <w:p w:rsidR="00E34182" w:rsidRPr="004223F9" w:rsidRDefault="00E34182" w:rsidP="00F9335F">
            <w:pPr>
              <w:rPr>
                <w:rFonts w:cs="Arial"/>
                <w:color w:val="000000"/>
                <w:kern w:val="24"/>
                <w:sz w:val="20"/>
              </w:rPr>
            </w:pPr>
            <w:r>
              <w:rPr>
                <w:rFonts w:cs="Arial"/>
                <w:color w:val="000000"/>
                <w:kern w:val="24"/>
                <w:sz w:val="20"/>
              </w:rPr>
              <w:t>Meteosat 2</w:t>
            </w:r>
            <w:r w:rsidR="00B35F86" w:rsidRPr="00B35F86">
              <w:rPr>
                <w:rFonts w:cs="Arial"/>
                <w:color w:val="000000"/>
                <w:kern w:val="24"/>
                <w:sz w:val="20"/>
                <w:vertAlign w:val="superscript"/>
              </w:rPr>
              <w:t>nd</w:t>
            </w:r>
            <w:r>
              <w:rPr>
                <w:rFonts w:cs="Arial"/>
                <w:color w:val="000000"/>
                <w:kern w:val="24"/>
                <w:sz w:val="20"/>
              </w:rPr>
              <w:t xml:space="preserve"> Generation</w:t>
            </w:r>
          </w:p>
        </w:tc>
        <w:tc>
          <w:tcPr>
            <w:tcW w:w="9780" w:type="dxa"/>
            <w:tcBorders>
              <w:bottom w:val="single" w:sz="8" w:space="0" w:color="auto"/>
            </w:tcBorders>
            <w:shd w:val="clear" w:color="auto" w:fill="E0E0E0"/>
            <w:tcMar>
              <w:top w:w="72" w:type="dxa"/>
              <w:left w:w="144" w:type="dxa"/>
              <w:bottom w:w="72" w:type="dxa"/>
              <w:right w:w="144" w:type="dxa"/>
            </w:tcMar>
          </w:tcPr>
          <w:p w:rsidR="00E34182" w:rsidRDefault="00E34182" w:rsidP="006E1793">
            <w:pPr>
              <w:rPr>
                <w:rFonts w:cs="Arial"/>
                <w:sz w:val="20"/>
              </w:rPr>
            </w:pPr>
            <w:r>
              <w:rPr>
                <w:rFonts w:cs="Arial"/>
                <w:sz w:val="20"/>
              </w:rPr>
              <w:t>Information regarding the space programme of the satellite.</w:t>
            </w:r>
          </w:p>
        </w:tc>
      </w:tr>
      <w:tr w:rsidR="006E1793" w:rsidRPr="00F9335F" w:rsidTr="007A0F5B">
        <w:trPr>
          <w:trHeight w:val="584"/>
        </w:trPr>
        <w:tc>
          <w:tcPr>
            <w:tcW w:w="2835" w:type="dxa"/>
            <w:shd w:val="clear" w:color="auto" w:fill="E0E0E0"/>
          </w:tcPr>
          <w:p w:rsidR="006E1793" w:rsidRPr="004223F9" w:rsidRDefault="006E1793" w:rsidP="00F9335F">
            <w:pPr>
              <w:rPr>
                <w:rFonts w:cs="Arial"/>
                <w:sz w:val="20"/>
              </w:rPr>
            </w:pPr>
            <w:r w:rsidRPr="004223F9">
              <w:rPr>
                <w:rFonts w:cs="Arial"/>
                <w:color w:val="000000"/>
                <w:kern w:val="24"/>
                <w:sz w:val="20"/>
              </w:rPr>
              <w:t>Orbit</w:t>
            </w:r>
            <w:r w:rsidRPr="004223F9">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6E1793" w:rsidRPr="004223F9" w:rsidRDefault="006E1793" w:rsidP="00F9335F">
            <w:pPr>
              <w:rPr>
                <w:rFonts w:cs="Arial"/>
                <w:sz w:val="20"/>
              </w:rPr>
            </w:pPr>
            <w:r w:rsidRPr="004223F9">
              <w:rPr>
                <w:rFonts w:cs="Arial"/>
                <w:color w:val="000000"/>
                <w:kern w:val="24"/>
                <w:sz w:val="20"/>
              </w:rPr>
              <w:t>Sunsynchronous orbit</w:t>
            </w:r>
            <w:r w:rsidRPr="004223F9">
              <w:rPr>
                <w:rFonts w:cs="Arial"/>
                <w:color w:val="000000"/>
                <w:kern w:val="24"/>
                <w:sz w:val="20"/>
                <w:lang w:eastAsia="ja-JP"/>
              </w:rPr>
              <w:t xml:space="preserve"> </w:t>
            </w:r>
          </w:p>
        </w:tc>
        <w:tc>
          <w:tcPr>
            <w:tcW w:w="9780" w:type="dxa"/>
            <w:shd w:val="clear" w:color="auto" w:fill="E0E0E0"/>
            <w:tcMar>
              <w:top w:w="72" w:type="dxa"/>
              <w:left w:w="144" w:type="dxa"/>
              <w:bottom w:w="72" w:type="dxa"/>
              <w:right w:w="144" w:type="dxa"/>
            </w:tcMar>
          </w:tcPr>
          <w:p w:rsidR="00E34182" w:rsidRDefault="00E34182" w:rsidP="00F9335F">
            <w:pPr>
              <w:rPr>
                <w:rFonts w:cs="Arial"/>
                <w:color w:val="000000"/>
                <w:kern w:val="24"/>
                <w:sz w:val="20"/>
              </w:rPr>
            </w:pPr>
            <w:r>
              <w:rPr>
                <w:rFonts w:cs="Arial"/>
                <w:color w:val="000000"/>
                <w:kern w:val="24"/>
                <w:sz w:val="20"/>
              </w:rPr>
              <w:t>Orbit type. It is recommended to use the orbit types defined in the OSCAR database (see Orbit Controlled Vocabulary List).</w:t>
            </w:r>
          </w:p>
          <w:p w:rsidR="006E1793" w:rsidRPr="004223F9" w:rsidRDefault="006E1793" w:rsidP="00F9335F">
            <w:pPr>
              <w:rPr>
                <w:rFonts w:cs="Arial"/>
                <w:sz w:val="20"/>
              </w:rPr>
            </w:pPr>
          </w:p>
        </w:tc>
      </w:tr>
      <w:tr w:rsidR="006E1793" w:rsidRPr="00F9335F" w:rsidTr="007A0F5B">
        <w:trPr>
          <w:trHeight w:val="584"/>
        </w:trPr>
        <w:tc>
          <w:tcPr>
            <w:tcW w:w="2835" w:type="dxa"/>
            <w:shd w:val="clear" w:color="auto" w:fill="E0E0E0"/>
          </w:tcPr>
          <w:p w:rsidR="006E1793" w:rsidRPr="004223F9" w:rsidRDefault="006E1793" w:rsidP="00F9335F">
            <w:pPr>
              <w:rPr>
                <w:rFonts w:cs="Arial"/>
                <w:sz w:val="20"/>
              </w:rPr>
            </w:pPr>
            <w:r w:rsidRPr="004223F9">
              <w:rPr>
                <w:rFonts w:cs="Arial"/>
                <w:color w:val="000000"/>
                <w:kern w:val="24"/>
                <w:sz w:val="20"/>
              </w:rPr>
              <w:t>Operating agency</w:t>
            </w:r>
            <w:r w:rsidRPr="004223F9">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6E1793" w:rsidRPr="004223F9" w:rsidRDefault="006E1793" w:rsidP="00F9335F">
            <w:pPr>
              <w:rPr>
                <w:rFonts w:cs="Arial"/>
                <w:sz w:val="20"/>
              </w:rPr>
            </w:pPr>
            <w:r w:rsidRPr="004223F9">
              <w:rPr>
                <w:rFonts w:cs="Arial"/>
                <w:color w:val="000000"/>
                <w:kern w:val="24"/>
                <w:sz w:val="20"/>
              </w:rPr>
              <w:t>EUMETSAT, ESA</w:t>
            </w:r>
            <w:r w:rsidRPr="004223F9">
              <w:rPr>
                <w:rFonts w:cs="Arial"/>
                <w:color w:val="000000"/>
                <w:kern w:val="24"/>
                <w:sz w:val="20"/>
                <w:lang w:eastAsia="ja-JP"/>
              </w:rPr>
              <w:t xml:space="preserve"> </w:t>
            </w:r>
            <w:r w:rsidR="00E34182">
              <w:rPr>
                <w:rFonts w:cs="Arial"/>
                <w:color w:val="000000"/>
                <w:kern w:val="24"/>
                <w:sz w:val="20"/>
                <w:lang w:eastAsia="ja-JP"/>
              </w:rPr>
              <w:t>, NOAA</w:t>
            </w:r>
          </w:p>
        </w:tc>
        <w:tc>
          <w:tcPr>
            <w:tcW w:w="9780" w:type="dxa"/>
            <w:shd w:val="clear" w:color="auto" w:fill="E0E0E0"/>
            <w:tcMar>
              <w:top w:w="72" w:type="dxa"/>
              <w:left w:w="144" w:type="dxa"/>
              <w:bottom w:w="72" w:type="dxa"/>
              <w:right w:w="144" w:type="dxa"/>
            </w:tcMar>
          </w:tcPr>
          <w:p w:rsidR="006E1793" w:rsidRPr="004223F9" w:rsidRDefault="00E34182" w:rsidP="00F9335F">
            <w:pPr>
              <w:rPr>
                <w:rFonts w:cs="Arial"/>
                <w:sz w:val="20"/>
              </w:rPr>
            </w:pPr>
            <w:r>
              <w:rPr>
                <w:rFonts w:cs="Arial"/>
                <w:sz w:val="20"/>
              </w:rPr>
              <w:t>Agency operating the satellite.</w:t>
            </w:r>
          </w:p>
        </w:tc>
      </w:tr>
    </w:tbl>
    <w:p w:rsidR="004816AA" w:rsidRDefault="004816AA" w:rsidP="004816AA"/>
    <w:p w:rsidR="00113F0A" w:rsidRDefault="00F94679">
      <w:pPr>
        <w:pStyle w:val="Heading3"/>
      </w:pPr>
      <w:r>
        <w:t>Orbit Controlled Vocabulary List</w:t>
      </w:r>
    </w:p>
    <w:tbl>
      <w:tblPr>
        <w:tblStyle w:val="TableGrid"/>
        <w:tblW w:w="15310" w:type="dxa"/>
        <w:tblInd w:w="-601" w:type="dxa"/>
        <w:tblLook w:val="04A0"/>
      </w:tblPr>
      <w:tblGrid>
        <w:gridCol w:w="3604"/>
        <w:gridCol w:w="11706"/>
      </w:tblGrid>
      <w:tr w:rsidR="004223F9" w:rsidTr="007A0F5B">
        <w:tc>
          <w:tcPr>
            <w:tcW w:w="3604" w:type="dxa"/>
            <w:tcBorders>
              <w:bottom w:val="single" w:sz="4" w:space="0" w:color="auto"/>
              <w:right w:val="single" w:sz="4" w:space="0" w:color="FFFFFF" w:themeColor="background1"/>
            </w:tcBorders>
            <w:shd w:val="solid" w:color="auto" w:fill="auto"/>
          </w:tcPr>
          <w:p w:rsidR="004223F9" w:rsidRPr="004223F9" w:rsidRDefault="004223F9" w:rsidP="004223F9">
            <w:pPr>
              <w:jc w:val="center"/>
              <w:rPr>
                <w:b/>
              </w:rPr>
            </w:pPr>
            <w:r>
              <w:rPr>
                <w:b/>
              </w:rPr>
              <w:t>Value</w:t>
            </w:r>
          </w:p>
        </w:tc>
        <w:tc>
          <w:tcPr>
            <w:tcW w:w="11706" w:type="dxa"/>
            <w:tcBorders>
              <w:left w:val="single" w:sz="4" w:space="0" w:color="FFFFFF" w:themeColor="background1"/>
              <w:bottom w:val="single" w:sz="4" w:space="0" w:color="auto"/>
            </w:tcBorders>
            <w:shd w:val="solid" w:color="auto" w:fill="auto"/>
          </w:tcPr>
          <w:p w:rsidR="004223F9" w:rsidRPr="004223F9" w:rsidRDefault="004223F9" w:rsidP="004223F9">
            <w:pPr>
              <w:jc w:val="center"/>
              <w:rPr>
                <w:b/>
              </w:rPr>
            </w:pPr>
            <w:r w:rsidRPr="004223F9">
              <w:rPr>
                <w:b/>
              </w:rPr>
              <w:t>Description</w:t>
            </w:r>
          </w:p>
        </w:tc>
      </w:tr>
      <w:tr w:rsidR="004223F9" w:rsidTr="007A0F5B">
        <w:tc>
          <w:tcPr>
            <w:tcW w:w="3604" w:type="dxa"/>
            <w:shd w:val="clear" w:color="auto" w:fill="E0E0E0"/>
          </w:tcPr>
          <w:p w:rsidR="004223F9" w:rsidRDefault="00656E96" w:rsidP="00656E96">
            <w:pPr>
              <w:rPr>
                <w:lang w:eastAsia="ja-JP"/>
              </w:rPr>
            </w:pPr>
            <w:r>
              <w:t>G</w:t>
            </w:r>
            <w:r>
              <w:rPr>
                <w:rFonts w:hint="eastAsia"/>
                <w:lang w:eastAsia="ja-JP"/>
              </w:rPr>
              <w:t>eostationary orbit</w:t>
            </w:r>
          </w:p>
        </w:tc>
        <w:tc>
          <w:tcPr>
            <w:tcW w:w="11706" w:type="dxa"/>
            <w:shd w:val="clear" w:color="auto" w:fill="E0E0E0"/>
          </w:tcPr>
          <w:p w:rsidR="004223F9" w:rsidRPr="004223F9" w:rsidRDefault="004223F9" w:rsidP="00E93D16">
            <w:pPr>
              <w:rPr>
                <w:color w:val="FF0000"/>
              </w:rPr>
            </w:pPr>
            <w:r>
              <w:t>24-h period, equatorial</w:t>
            </w:r>
            <w:r w:rsidR="00656E96">
              <w:rPr>
                <w:rFonts w:hint="eastAsia"/>
                <w:lang w:eastAsia="ja-JP"/>
              </w:rPr>
              <w:t>,</w:t>
            </w:r>
            <w:r>
              <w:t xml:space="preserve"> eastbound, stationary over a specified longitude (</w:t>
            </w:r>
            <w:r w:rsidR="00B35F86" w:rsidRPr="00B35F86">
              <w:t>need longitude to fully qualify the G</w:t>
            </w:r>
            <w:r w:rsidR="00B35F86" w:rsidRPr="00B35F86">
              <w:rPr>
                <w:lang w:eastAsia="ja-JP"/>
              </w:rPr>
              <w:t>eostationary</w:t>
            </w:r>
            <w:r w:rsidR="00B35F86" w:rsidRPr="00B35F86">
              <w:t xml:space="preserve"> orbi</w:t>
            </w:r>
            <w:r>
              <w:rPr>
                <w:color w:val="FF0000"/>
              </w:rPr>
              <w:t>t)</w:t>
            </w:r>
          </w:p>
        </w:tc>
      </w:tr>
      <w:tr w:rsidR="0087409F" w:rsidTr="007A0F5B">
        <w:tc>
          <w:tcPr>
            <w:tcW w:w="3604" w:type="dxa"/>
            <w:shd w:val="clear" w:color="auto" w:fill="E0E0E0"/>
          </w:tcPr>
          <w:p w:rsidR="0087409F" w:rsidRDefault="00656E96" w:rsidP="004223F9">
            <w:pPr>
              <w:rPr>
                <w:lang w:eastAsia="ja-JP"/>
              </w:rPr>
            </w:pPr>
            <w:r>
              <w:rPr>
                <w:rFonts w:hint="eastAsia"/>
                <w:lang w:eastAsia="ja-JP"/>
              </w:rPr>
              <w:t>Sunsynchronous orbit</w:t>
            </w:r>
          </w:p>
        </w:tc>
        <w:tc>
          <w:tcPr>
            <w:tcW w:w="11706" w:type="dxa"/>
            <w:shd w:val="clear" w:color="auto" w:fill="E0E0E0"/>
          </w:tcPr>
          <w:p w:rsidR="0087409F" w:rsidRDefault="00656E96" w:rsidP="004223F9">
            <w:pPr>
              <w:rPr>
                <w:lang w:eastAsia="ja-JP"/>
              </w:rPr>
            </w:pPr>
            <w:r>
              <w:rPr>
                <w:rFonts w:hint="eastAsia"/>
                <w:lang w:eastAsia="ja-JP"/>
              </w:rPr>
              <w:t>Low Earth Orbit, quasi-polar, keeping constant Equatorial Crossing Time</w:t>
            </w:r>
            <w:r w:rsidR="00E93D16">
              <w:rPr>
                <w:rFonts w:hint="eastAsia"/>
                <w:lang w:eastAsia="ja-JP"/>
              </w:rPr>
              <w:t xml:space="preserve"> (</w:t>
            </w:r>
            <w:r w:rsidR="00B35F86" w:rsidRPr="00B35F86">
              <w:rPr>
                <w:lang w:eastAsia="ja-JP"/>
              </w:rPr>
              <w:t>need Equatorial Crossing Time to fully qualify the Sunsynchronous orbit</w:t>
            </w:r>
            <w:r w:rsidR="00E93D16">
              <w:rPr>
                <w:rFonts w:hint="eastAsia"/>
                <w:lang w:eastAsia="ja-JP"/>
              </w:rPr>
              <w:t>)</w:t>
            </w:r>
          </w:p>
        </w:tc>
      </w:tr>
      <w:tr w:rsidR="00656E96" w:rsidTr="007A0F5B">
        <w:tc>
          <w:tcPr>
            <w:tcW w:w="3604" w:type="dxa"/>
            <w:shd w:val="clear" w:color="auto" w:fill="E0E0E0"/>
          </w:tcPr>
          <w:p w:rsidR="00656E96" w:rsidRDefault="00656E96" w:rsidP="004223F9">
            <w:pPr>
              <w:rPr>
                <w:lang w:eastAsia="ja-JP"/>
              </w:rPr>
            </w:pPr>
            <w:r>
              <w:rPr>
                <w:rFonts w:hint="eastAsia"/>
                <w:lang w:eastAsia="ja-JP"/>
              </w:rPr>
              <w:t>Drifting orbit</w:t>
            </w:r>
          </w:p>
        </w:tc>
        <w:tc>
          <w:tcPr>
            <w:tcW w:w="11706" w:type="dxa"/>
            <w:shd w:val="clear" w:color="auto" w:fill="E0E0E0"/>
          </w:tcPr>
          <w:p w:rsidR="00656E96" w:rsidRDefault="00656E96" w:rsidP="004223F9">
            <w:pPr>
              <w:rPr>
                <w:lang w:eastAsia="ja-JP"/>
              </w:rPr>
            </w:pPr>
            <w:r>
              <w:rPr>
                <w:rFonts w:hint="eastAsia"/>
                <w:lang w:eastAsia="ja-JP"/>
              </w:rPr>
              <w:t>Low Earth Orbit inclined over the equator, with changing Equatorial Crossing Time</w:t>
            </w:r>
            <w:r w:rsidR="00E93D16">
              <w:rPr>
                <w:rFonts w:hint="eastAsia"/>
                <w:lang w:eastAsia="ja-JP"/>
              </w:rPr>
              <w:t xml:space="preserve"> (need inclination)</w:t>
            </w:r>
          </w:p>
        </w:tc>
      </w:tr>
      <w:tr w:rsidR="00E93D16" w:rsidTr="007A0F5B">
        <w:tc>
          <w:tcPr>
            <w:tcW w:w="3604" w:type="dxa"/>
            <w:shd w:val="clear" w:color="auto" w:fill="E0E0E0"/>
          </w:tcPr>
          <w:p w:rsidR="00E93D16" w:rsidRDefault="00E93D16" w:rsidP="004223F9">
            <w:pPr>
              <w:rPr>
                <w:lang w:eastAsia="ja-JP"/>
              </w:rPr>
            </w:pPr>
            <w:r>
              <w:rPr>
                <w:rFonts w:hint="eastAsia"/>
                <w:lang w:eastAsia="ja-JP"/>
              </w:rPr>
              <w:t>Molniya orbit</w:t>
            </w:r>
          </w:p>
        </w:tc>
        <w:tc>
          <w:tcPr>
            <w:tcW w:w="11706" w:type="dxa"/>
            <w:shd w:val="clear" w:color="auto" w:fill="E0E0E0"/>
          </w:tcPr>
          <w:p w:rsidR="00E93D16" w:rsidRDefault="00E93D16" w:rsidP="00E93D16">
            <w:pPr>
              <w:rPr>
                <w:lang w:eastAsia="ja-JP"/>
              </w:rPr>
            </w:pPr>
            <w:r>
              <w:rPr>
                <w:rFonts w:hint="eastAsia"/>
                <w:lang w:eastAsia="ja-JP"/>
              </w:rPr>
              <w:t>Highly elliptical orbit, period 12-h, inclination 63.4</w:t>
            </w:r>
            <w:r w:rsidRPr="00E93D16">
              <w:rPr>
                <w:lang w:eastAsia="ja-JP"/>
              </w:rPr>
              <w:t>°</w:t>
            </w:r>
            <w:r>
              <w:rPr>
                <w:rFonts w:hint="eastAsia"/>
                <w:lang w:eastAsia="ja-JP"/>
              </w:rPr>
              <w:t>, argument of perigee -90</w:t>
            </w:r>
            <w:r w:rsidRPr="00E93D16">
              <w:rPr>
                <w:lang w:eastAsia="ja-JP"/>
              </w:rPr>
              <w:t>°</w:t>
            </w:r>
            <w:r>
              <w:rPr>
                <w:rFonts w:hint="eastAsia"/>
                <w:lang w:eastAsia="ja-JP"/>
              </w:rPr>
              <w:t>, quasi-geostationary around the apogee for about 8 hours. Two apogees each day.</w:t>
            </w:r>
          </w:p>
        </w:tc>
      </w:tr>
      <w:tr w:rsidR="008D484F" w:rsidTr="007A0F5B">
        <w:tc>
          <w:tcPr>
            <w:tcW w:w="3604" w:type="dxa"/>
            <w:shd w:val="clear" w:color="auto" w:fill="E0E0E0"/>
          </w:tcPr>
          <w:p w:rsidR="008D484F" w:rsidRDefault="008D484F" w:rsidP="004223F9">
            <w:pPr>
              <w:rPr>
                <w:lang w:eastAsia="ja-JP"/>
              </w:rPr>
            </w:pPr>
            <w:r>
              <w:rPr>
                <w:rFonts w:hint="eastAsia"/>
                <w:lang w:eastAsia="ja-JP"/>
              </w:rPr>
              <w:t>Cross-magnetosphere orbit</w:t>
            </w:r>
          </w:p>
        </w:tc>
        <w:tc>
          <w:tcPr>
            <w:tcW w:w="11706" w:type="dxa"/>
            <w:shd w:val="clear" w:color="auto" w:fill="E0E0E0"/>
          </w:tcPr>
          <w:p w:rsidR="008D484F" w:rsidRDefault="008D484F" w:rsidP="00E93D16">
            <w:pPr>
              <w:rPr>
                <w:lang w:eastAsia="ja-JP"/>
              </w:rPr>
            </w:pPr>
            <w:r>
              <w:rPr>
                <w:rFonts w:hint="eastAsia"/>
                <w:lang w:eastAsia="ja-JP"/>
              </w:rPr>
              <w:t>Highly elliptical orbit cross the Magnetosphere volume</w:t>
            </w:r>
          </w:p>
        </w:tc>
      </w:tr>
      <w:tr w:rsidR="008D484F" w:rsidTr="007A0F5B">
        <w:tc>
          <w:tcPr>
            <w:tcW w:w="3604" w:type="dxa"/>
            <w:shd w:val="clear" w:color="auto" w:fill="E0E0E0"/>
          </w:tcPr>
          <w:p w:rsidR="008D484F" w:rsidRDefault="008D484F" w:rsidP="004223F9">
            <w:pPr>
              <w:rPr>
                <w:lang w:eastAsia="ja-JP"/>
              </w:rPr>
            </w:pPr>
            <w:r>
              <w:rPr>
                <w:rFonts w:hint="eastAsia"/>
                <w:lang w:eastAsia="ja-JP"/>
              </w:rPr>
              <w:t>Three-Apogee orbit</w:t>
            </w:r>
          </w:p>
        </w:tc>
        <w:tc>
          <w:tcPr>
            <w:tcW w:w="11706" w:type="dxa"/>
            <w:shd w:val="clear" w:color="auto" w:fill="E0E0E0"/>
          </w:tcPr>
          <w:p w:rsidR="008D484F" w:rsidRDefault="008D484F" w:rsidP="008D484F">
            <w:pPr>
              <w:rPr>
                <w:lang w:eastAsia="ja-JP"/>
              </w:rPr>
            </w:pPr>
            <w:r>
              <w:rPr>
                <w:rFonts w:hint="eastAsia"/>
                <w:lang w:eastAsia="ja-JP"/>
              </w:rPr>
              <w:t>Highly elliptical orbit, period 16-h, inclination 63.4</w:t>
            </w:r>
            <w:r w:rsidRPr="00E93D16">
              <w:rPr>
                <w:lang w:eastAsia="ja-JP"/>
              </w:rPr>
              <w:t>°</w:t>
            </w:r>
            <w:r>
              <w:rPr>
                <w:rFonts w:hint="eastAsia"/>
                <w:lang w:eastAsia="ja-JP"/>
              </w:rPr>
              <w:t>, argument of perigee -90</w:t>
            </w:r>
            <w:r w:rsidRPr="00E93D16">
              <w:rPr>
                <w:lang w:eastAsia="ja-JP"/>
              </w:rPr>
              <w:t>°</w:t>
            </w:r>
            <w:r>
              <w:rPr>
                <w:rFonts w:hint="eastAsia"/>
                <w:lang w:eastAsia="ja-JP"/>
              </w:rPr>
              <w:t>, quasi-geostationary around the apogee for about 12 hours. Three apogees every two days.</w:t>
            </w:r>
          </w:p>
        </w:tc>
      </w:tr>
      <w:tr w:rsidR="008D484F" w:rsidTr="007A0F5B">
        <w:tc>
          <w:tcPr>
            <w:tcW w:w="3604" w:type="dxa"/>
            <w:shd w:val="clear" w:color="auto" w:fill="E0E0E0"/>
          </w:tcPr>
          <w:p w:rsidR="008D484F" w:rsidRDefault="008D484F" w:rsidP="004223F9">
            <w:pPr>
              <w:rPr>
                <w:lang w:eastAsia="ja-JP"/>
              </w:rPr>
            </w:pPr>
            <w:r>
              <w:rPr>
                <w:rFonts w:hint="eastAsia"/>
                <w:lang w:eastAsia="ja-JP"/>
              </w:rPr>
              <w:t>Geosynchronous orbit</w:t>
            </w:r>
          </w:p>
        </w:tc>
        <w:tc>
          <w:tcPr>
            <w:tcW w:w="11706" w:type="dxa"/>
            <w:shd w:val="clear" w:color="auto" w:fill="E0E0E0"/>
          </w:tcPr>
          <w:p w:rsidR="008D484F" w:rsidRDefault="008D484F" w:rsidP="008D484F">
            <w:pPr>
              <w:rPr>
                <w:lang w:eastAsia="ja-JP"/>
              </w:rPr>
            </w:pPr>
            <w:r>
              <w:rPr>
                <w:rFonts w:hint="eastAsia"/>
                <w:lang w:eastAsia="ja-JP"/>
              </w:rPr>
              <w:t>24-h period, inclined over the equator, eastbound, changing latitude over a constant longitude during the day.</w:t>
            </w:r>
          </w:p>
        </w:tc>
      </w:tr>
      <w:tr w:rsidR="008D484F" w:rsidTr="007A0F5B">
        <w:tc>
          <w:tcPr>
            <w:tcW w:w="3604" w:type="dxa"/>
            <w:shd w:val="clear" w:color="auto" w:fill="E0E0E0"/>
          </w:tcPr>
          <w:p w:rsidR="008D484F" w:rsidRDefault="008D484F" w:rsidP="004223F9">
            <w:pPr>
              <w:rPr>
                <w:lang w:eastAsia="ja-JP"/>
              </w:rPr>
            </w:pPr>
            <w:r>
              <w:rPr>
                <w:rFonts w:hint="eastAsia"/>
                <w:lang w:eastAsia="ja-JP"/>
              </w:rPr>
              <w:t>Lagrange libration point</w:t>
            </w:r>
          </w:p>
        </w:tc>
        <w:tc>
          <w:tcPr>
            <w:tcW w:w="11706" w:type="dxa"/>
            <w:shd w:val="clear" w:color="auto" w:fill="E0E0E0"/>
          </w:tcPr>
          <w:p w:rsidR="008D484F" w:rsidRDefault="008D484F" w:rsidP="008D484F">
            <w:pPr>
              <w:rPr>
                <w:lang w:eastAsia="ja-JP"/>
              </w:rPr>
            </w:pPr>
            <w:r>
              <w:rPr>
                <w:rFonts w:hint="eastAsia"/>
                <w:lang w:eastAsia="ja-JP"/>
              </w:rPr>
              <w:t xml:space="preserve">Stationary on a Lagrange libration point (e.g. L1, one hundredth of the distance </w:t>
            </w:r>
            <w:r w:rsidR="005D7075">
              <w:rPr>
                <w:rFonts w:hint="eastAsia"/>
                <w:lang w:eastAsia="ja-JP"/>
              </w:rPr>
              <w:t>Earth-Sun, closer to Earth)</w:t>
            </w:r>
          </w:p>
        </w:tc>
      </w:tr>
      <w:tr w:rsidR="005D7075" w:rsidTr="007A0F5B">
        <w:tc>
          <w:tcPr>
            <w:tcW w:w="3604" w:type="dxa"/>
            <w:shd w:val="clear" w:color="auto" w:fill="E0E0E0"/>
          </w:tcPr>
          <w:p w:rsidR="005D7075" w:rsidRDefault="005D7075" w:rsidP="004223F9">
            <w:pPr>
              <w:rPr>
                <w:lang w:eastAsia="ja-JP"/>
              </w:rPr>
            </w:pPr>
            <w:r>
              <w:rPr>
                <w:rFonts w:hint="eastAsia"/>
                <w:lang w:eastAsia="ja-JP"/>
              </w:rPr>
              <w:t>Ecliptic orbit</w:t>
            </w:r>
          </w:p>
        </w:tc>
        <w:tc>
          <w:tcPr>
            <w:tcW w:w="11706" w:type="dxa"/>
            <w:shd w:val="clear" w:color="auto" w:fill="E0E0E0"/>
          </w:tcPr>
          <w:p w:rsidR="005D7075" w:rsidRDefault="005D7075" w:rsidP="008D484F">
            <w:pPr>
              <w:rPr>
                <w:lang w:eastAsia="ja-JP"/>
              </w:rPr>
            </w:pPr>
            <w:r>
              <w:rPr>
                <w:rFonts w:hint="eastAsia"/>
                <w:lang w:eastAsia="ja-JP"/>
              </w:rPr>
              <w:t>Co-rotating with the Earth around the Sun.</w:t>
            </w:r>
          </w:p>
        </w:tc>
      </w:tr>
      <w:tr w:rsidR="005D7075" w:rsidTr="007A0F5B">
        <w:tc>
          <w:tcPr>
            <w:tcW w:w="3604" w:type="dxa"/>
            <w:shd w:val="clear" w:color="auto" w:fill="E0E0E0"/>
          </w:tcPr>
          <w:p w:rsidR="005D7075" w:rsidRDefault="005D7075" w:rsidP="004223F9">
            <w:pPr>
              <w:rPr>
                <w:lang w:eastAsia="ja-JP"/>
              </w:rPr>
            </w:pPr>
            <w:r>
              <w:rPr>
                <w:rFonts w:hint="eastAsia"/>
                <w:lang w:eastAsia="ja-JP"/>
              </w:rPr>
              <w:t>Solar orbit</w:t>
            </w:r>
          </w:p>
        </w:tc>
        <w:tc>
          <w:tcPr>
            <w:tcW w:w="11706" w:type="dxa"/>
            <w:shd w:val="clear" w:color="auto" w:fill="E0E0E0"/>
          </w:tcPr>
          <w:p w:rsidR="005D7075" w:rsidRDefault="005D7075" w:rsidP="008D484F">
            <w:pPr>
              <w:rPr>
                <w:lang w:eastAsia="ja-JP"/>
              </w:rPr>
            </w:pPr>
            <w:r>
              <w:rPr>
                <w:rFonts w:hint="eastAsia"/>
                <w:lang w:eastAsia="ja-JP"/>
              </w:rPr>
              <w:t>Orbit around the Sun</w:t>
            </w:r>
          </w:p>
        </w:tc>
      </w:tr>
      <w:tr w:rsidR="005D7075" w:rsidTr="007A0F5B">
        <w:tc>
          <w:tcPr>
            <w:tcW w:w="3604" w:type="dxa"/>
            <w:shd w:val="clear" w:color="auto" w:fill="E0E0E0"/>
          </w:tcPr>
          <w:p w:rsidR="005D7075" w:rsidRDefault="005D7075" w:rsidP="004223F9">
            <w:pPr>
              <w:rPr>
                <w:lang w:eastAsia="ja-JP"/>
              </w:rPr>
            </w:pPr>
            <w:r>
              <w:rPr>
                <w:rFonts w:hint="eastAsia"/>
                <w:lang w:eastAsia="ja-JP"/>
              </w:rPr>
              <w:t>Lunar orbit</w:t>
            </w:r>
          </w:p>
        </w:tc>
        <w:tc>
          <w:tcPr>
            <w:tcW w:w="11706" w:type="dxa"/>
            <w:shd w:val="clear" w:color="auto" w:fill="E0E0E0"/>
          </w:tcPr>
          <w:p w:rsidR="005D7075" w:rsidRDefault="005D7075" w:rsidP="008D484F">
            <w:pPr>
              <w:rPr>
                <w:lang w:eastAsia="ja-JP"/>
              </w:rPr>
            </w:pPr>
            <w:r>
              <w:rPr>
                <w:rFonts w:hint="eastAsia"/>
                <w:lang w:eastAsia="ja-JP"/>
              </w:rPr>
              <w:t>Orbit around the moon</w:t>
            </w:r>
          </w:p>
        </w:tc>
      </w:tr>
    </w:tbl>
    <w:p w:rsidR="004223F9" w:rsidRDefault="004223F9" w:rsidP="004223F9">
      <w:pPr>
        <w:rPr>
          <w:lang w:eastAsia="ja-JP"/>
        </w:rPr>
      </w:pPr>
    </w:p>
    <w:p w:rsidR="005D7075" w:rsidRPr="00656E96" w:rsidRDefault="005D7075" w:rsidP="004223F9">
      <w:pPr>
        <w:rPr>
          <w:lang w:eastAsia="ja-JP"/>
        </w:rPr>
      </w:pPr>
    </w:p>
    <w:p w:rsidR="004816AA" w:rsidRDefault="004816AA" w:rsidP="00466DA6">
      <w:pPr>
        <w:pStyle w:val="Heading2"/>
      </w:pPr>
      <w:r>
        <w:t>Instrument information</w:t>
      </w: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807"/>
        <w:gridCol w:w="2813"/>
        <w:gridCol w:w="9689"/>
      </w:tblGrid>
      <w:tr w:rsidR="00BB54C1" w:rsidRPr="007C620C" w:rsidTr="007A0F5B">
        <w:trPr>
          <w:trHeight w:val="584"/>
        </w:trPr>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Pr>
          <w:p w:rsidR="00BB54C1" w:rsidRPr="007C620C" w:rsidRDefault="00BB54C1" w:rsidP="007C620C">
            <w:pPr>
              <w:spacing w:after="0"/>
              <w:jc w:val="center"/>
              <w:rPr>
                <w:rFonts w:cs="Arial"/>
                <w:b/>
                <w:color w:val="FFFFFF" w:themeColor="background1"/>
              </w:rPr>
            </w:pPr>
            <w:r w:rsidRPr="007C620C">
              <w:rPr>
                <w:rFonts w:cs="Arial"/>
                <w:b/>
                <w:color w:val="FFFFFF" w:themeColor="background1"/>
              </w:rPr>
              <w:t>attribute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72" w:type="dxa"/>
              <w:left w:w="144" w:type="dxa"/>
              <w:bottom w:w="72" w:type="dxa"/>
              <w:right w:w="144" w:type="dxa"/>
            </w:tcMar>
          </w:tcPr>
          <w:p w:rsidR="00BB54C1" w:rsidRPr="007C620C" w:rsidRDefault="00BB54C1" w:rsidP="007C620C">
            <w:pPr>
              <w:spacing w:after="0"/>
              <w:jc w:val="center"/>
              <w:rPr>
                <w:rFonts w:cs="Arial"/>
                <w:b/>
              </w:rPr>
            </w:pPr>
            <w:r w:rsidRPr="007C620C">
              <w:rPr>
                <w:rFonts w:cs="Arial"/>
                <w:b/>
                <w:bCs/>
                <w:color w:val="FFFFFF"/>
                <w:kern w:val="24"/>
              </w:rPr>
              <w:t>Example</w:t>
            </w:r>
          </w:p>
        </w:tc>
        <w:tc>
          <w:tcPr>
            <w:tcW w:w="97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72" w:type="dxa"/>
              <w:left w:w="144" w:type="dxa"/>
              <w:bottom w:w="72" w:type="dxa"/>
              <w:right w:w="144" w:type="dxa"/>
            </w:tcMar>
          </w:tcPr>
          <w:p w:rsidR="00BB54C1" w:rsidRPr="007C620C" w:rsidRDefault="00BA759A" w:rsidP="007C620C">
            <w:pPr>
              <w:spacing w:after="0"/>
              <w:jc w:val="center"/>
              <w:rPr>
                <w:rFonts w:cs="Arial"/>
                <w:b/>
              </w:rPr>
            </w:pPr>
            <w:r>
              <w:rPr>
                <w:rFonts w:cs="Arial"/>
                <w:b/>
                <w:bCs/>
                <w:color w:val="FFFFFF"/>
                <w:kern w:val="24"/>
              </w:rPr>
              <w:t>Description</w:t>
            </w:r>
          </w:p>
        </w:tc>
      </w:tr>
      <w:tr w:rsidR="00BB54C1" w:rsidRPr="007C620C" w:rsidTr="007A0F5B">
        <w:trPr>
          <w:trHeight w:val="584"/>
        </w:trPr>
        <w:tc>
          <w:tcPr>
            <w:tcW w:w="2835" w:type="dxa"/>
            <w:tcBorders>
              <w:top w:val="single" w:sz="8" w:space="0" w:color="000000" w:themeColor="text1"/>
            </w:tcBorders>
            <w:shd w:val="clear" w:color="auto" w:fill="E0E0E0"/>
          </w:tcPr>
          <w:p w:rsidR="00BB54C1" w:rsidRPr="007C620C" w:rsidRDefault="00BB54C1" w:rsidP="007C620C">
            <w:pPr>
              <w:spacing w:after="0"/>
              <w:rPr>
                <w:rFonts w:cs="Arial"/>
                <w:sz w:val="20"/>
              </w:rPr>
            </w:pPr>
            <w:r w:rsidRPr="007C620C">
              <w:rPr>
                <w:rFonts w:cs="Arial"/>
                <w:color w:val="000000"/>
                <w:kern w:val="24"/>
                <w:sz w:val="20"/>
              </w:rPr>
              <w:t xml:space="preserve">Instrument name </w:t>
            </w:r>
          </w:p>
          <w:p w:rsidR="00BB54C1" w:rsidRPr="007C620C" w:rsidRDefault="00BB54C1" w:rsidP="007C620C">
            <w:pPr>
              <w:spacing w:after="0"/>
              <w:rPr>
                <w:rFonts w:cs="Arial"/>
                <w:sz w:val="20"/>
              </w:rPr>
            </w:pPr>
            <w:r w:rsidRPr="007C620C">
              <w:rPr>
                <w:rFonts w:cs="Arial"/>
                <w:color w:val="000000"/>
                <w:kern w:val="24"/>
                <w:sz w:val="20"/>
              </w:rPr>
              <w:t>(Full name)</w:t>
            </w:r>
            <w:r w:rsidRPr="007C620C">
              <w:rPr>
                <w:rFonts w:cs="Arial"/>
                <w:color w:val="000000"/>
                <w:kern w:val="24"/>
                <w:sz w:val="20"/>
                <w:lang w:eastAsia="ja-JP"/>
              </w:rPr>
              <w:t xml:space="preserve"> </w:t>
            </w:r>
          </w:p>
        </w:tc>
        <w:tc>
          <w:tcPr>
            <w:tcW w:w="2835" w:type="dxa"/>
            <w:tcBorders>
              <w:top w:val="single" w:sz="8" w:space="0" w:color="000000" w:themeColor="text1"/>
            </w:tcBorders>
            <w:shd w:val="clear" w:color="auto" w:fill="E0E0E0"/>
            <w:tcMar>
              <w:top w:w="72" w:type="dxa"/>
              <w:left w:w="144" w:type="dxa"/>
              <w:bottom w:w="72" w:type="dxa"/>
              <w:right w:w="144" w:type="dxa"/>
            </w:tcMar>
          </w:tcPr>
          <w:p w:rsidR="00BB54C1" w:rsidRPr="007C620C" w:rsidRDefault="00BB54C1" w:rsidP="007C620C">
            <w:pPr>
              <w:spacing w:after="0"/>
              <w:rPr>
                <w:rFonts w:cs="Arial"/>
                <w:sz w:val="20"/>
              </w:rPr>
            </w:pPr>
            <w:r w:rsidRPr="007C620C">
              <w:rPr>
                <w:rFonts w:cs="Arial"/>
                <w:color w:val="000000"/>
                <w:kern w:val="24"/>
                <w:sz w:val="20"/>
              </w:rPr>
              <w:t>Advanced Microwave Sounding Unit - A</w:t>
            </w:r>
            <w:r w:rsidRPr="007C620C">
              <w:rPr>
                <w:rFonts w:cs="Arial"/>
                <w:color w:val="000000"/>
                <w:kern w:val="24"/>
                <w:sz w:val="20"/>
                <w:lang w:eastAsia="ja-JP"/>
              </w:rPr>
              <w:t xml:space="preserve"> </w:t>
            </w:r>
          </w:p>
        </w:tc>
        <w:tc>
          <w:tcPr>
            <w:tcW w:w="9781" w:type="dxa"/>
            <w:tcBorders>
              <w:top w:val="single" w:sz="8" w:space="0" w:color="000000" w:themeColor="text1"/>
            </w:tcBorders>
            <w:shd w:val="clear" w:color="auto" w:fill="E0E0E0"/>
            <w:tcMar>
              <w:top w:w="72" w:type="dxa"/>
              <w:left w:w="144" w:type="dxa"/>
              <w:bottom w:w="72" w:type="dxa"/>
              <w:right w:w="144" w:type="dxa"/>
            </w:tcMar>
          </w:tcPr>
          <w:p w:rsidR="00113F0A" w:rsidRDefault="00DE358D">
            <w:pPr>
              <w:rPr>
                <w:kern w:val="24"/>
              </w:rPr>
            </w:pPr>
            <w:r>
              <w:rPr>
                <w:kern w:val="24"/>
              </w:rPr>
              <w:t>Full Instrument Name. It is r</w:t>
            </w:r>
            <w:r w:rsidR="00BB54C1">
              <w:rPr>
                <w:kern w:val="24"/>
              </w:rPr>
              <w:t>ecommend</w:t>
            </w:r>
            <w:r>
              <w:rPr>
                <w:kern w:val="24"/>
              </w:rPr>
              <w:t>ed</w:t>
            </w:r>
            <w:r w:rsidR="00BB54C1">
              <w:rPr>
                <w:kern w:val="24"/>
              </w:rPr>
              <w:t xml:space="preserve"> to use the list of instrument names from the </w:t>
            </w:r>
            <w:r>
              <w:rPr>
                <w:kern w:val="24"/>
              </w:rPr>
              <w:t xml:space="preserve">WMO </w:t>
            </w:r>
            <w:r w:rsidR="00BB54C1">
              <w:rPr>
                <w:kern w:val="24"/>
              </w:rPr>
              <w:t>OSCAR database</w:t>
            </w:r>
            <w:r>
              <w:rPr>
                <w:kern w:val="24"/>
              </w:rPr>
              <w:t xml:space="preserve"> (</w:t>
            </w:r>
            <w:hyperlink r:id="rId19" w:history="1">
              <w:r w:rsidRPr="00A56EA0">
                <w:rPr>
                  <w:rStyle w:val="Hyperlink"/>
                  <w:rFonts w:cs="Arial"/>
                  <w:kern w:val="24"/>
                  <w:sz w:val="20"/>
                </w:rPr>
                <w:t>http://www.wmo-sat.info/oscar/instruments</w:t>
              </w:r>
            </w:hyperlink>
            <w:r>
              <w:rPr>
                <w:kern w:val="24"/>
              </w:rPr>
              <w:t>).</w:t>
            </w:r>
          </w:p>
        </w:tc>
      </w:tr>
      <w:tr w:rsidR="00BB54C1" w:rsidRPr="007C620C" w:rsidTr="007A0F5B">
        <w:trPr>
          <w:trHeight w:val="584"/>
        </w:trPr>
        <w:tc>
          <w:tcPr>
            <w:tcW w:w="2835" w:type="dxa"/>
            <w:shd w:val="clear" w:color="auto" w:fill="E0E0E0"/>
          </w:tcPr>
          <w:p w:rsidR="00BB54C1" w:rsidRDefault="00BB54C1">
            <w:pPr>
              <w:spacing w:after="0"/>
              <w:rPr>
                <w:rFonts w:cs="Arial"/>
                <w:sz w:val="20"/>
              </w:rPr>
            </w:pPr>
            <w:r w:rsidRPr="007C620C">
              <w:rPr>
                <w:rFonts w:cs="Arial"/>
                <w:color w:val="000000"/>
                <w:kern w:val="24"/>
                <w:sz w:val="20"/>
              </w:rPr>
              <w:t xml:space="preserve">Instrument </w:t>
            </w:r>
            <w:r>
              <w:rPr>
                <w:rFonts w:cs="Arial"/>
                <w:color w:val="000000"/>
                <w:kern w:val="24"/>
                <w:sz w:val="20"/>
              </w:rPr>
              <w:t>Acronym</w:t>
            </w:r>
            <w:r w:rsidRPr="007C620C">
              <w:rPr>
                <w:rFonts w:cs="Arial"/>
                <w:color w:val="000000"/>
                <w:kern w:val="24"/>
                <w:sz w:val="20"/>
              </w:rPr>
              <w:t xml:space="preserve"> (Acronym)</w:t>
            </w:r>
            <w:r w:rsidRPr="007C620C">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BB54C1" w:rsidRPr="007C620C" w:rsidRDefault="00BB54C1" w:rsidP="007C620C">
            <w:pPr>
              <w:spacing w:after="0"/>
              <w:rPr>
                <w:rFonts w:cs="Arial"/>
                <w:sz w:val="20"/>
              </w:rPr>
            </w:pPr>
            <w:r w:rsidRPr="007C620C">
              <w:rPr>
                <w:rFonts w:cs="Arial"/>
                <w:color w:val="000000"/>
                <w:kern w:val="24"/>
                <w:sz w:val="20"/>
              </w:rPr>
              <w:t>AMSU-A</w:t>
            </w:r>
            <w:r w:rsidRPr="007C620C">
              <w:rPr>
                <w:rFonts w:cs="Arial"/>
                <w:color w:val="000000"/>
                <w:kern w:val="24"/>
                <w:sz w:val="20"/>
                <w:lang w:eastAsia="ja-JP"/>
              </w:rPr>
              <w:t xml:space="preserve"> </w:t>
            </w:r>
          </w:p>
        </w:tc>
        <w:tc>
          <w:tcPr>
            <w:tcW w:w="9781" w:type="dxa"/>
            <w:shd w:val="clear" w:color="auto" w:fill="E0E0E0"/>
            <w:tcMar>
              <w:top w:w="72" w:type="dxa"/>
              <w:left w:w="144" w:type="dxa"/>
              <w:bottom w:w="72" w:type="dxa"/>
              <w:right w:w="144" w:type="dxa"/>
            </w:tcMar>
          </w:tcPr>
          <w:p w:rsidR="00BB54C1" w:rsidRPr="00DE358D" w:rsidRDefault="00DE358D" w:rsidP="007C620C">
            <w:pPr>
              <w:spacing w:after="0"/>
              <w:rPr>
                <w:rFonts w:cs="Arial"/>
                <w:sz w:val="20"/>
              </w:rPr>
            </w:pPr>
            <w:r>
              <w:rPr>
                <w:rFonts w:cs="Arial"/>
                <w:sz w:val="20"/>
              </w:rPr>
              <w:t>Instrument Acronym. It is r</w:t>
            </w:r>
            <w:r w:rsidR="00BB54C1">
              <w:rPr>
                <w:rFonts w:cs="Arial"/>
                <w:sz w:val="20"/>
              </w:rPr>
              <w:t xml:space="preserve">ecommend to use the list </w:t>
            </w:r>
            <w:r>
              <w:rPr>
                <w:rFonts w:cs="Arial"/>
                <w:sz w:val="20"/>
              </w:rPr>
              <w:t xml:space="preserve">of instrument acronyms </w:t>
            </w:r>
            <w:r w:rsidR="00BB54C1">
              <w:rPr>
                <w:rFonts w:cs="Arial"/>
                <w:sz w:val="20"/>
              </w:rPr>
              <w:t xml:space="preserve">from the </w:t>
            </w:r>
            <w:r>
              <w:rPr>
                <w:rFonts w:cs="Arial"/>
                <w:sz w:val="20"/>
              </w:rPr>
              <w:t xml:space="preserve">WMO </w:t>
            </w:r>
            <w:r w:rsidR="00BB54C1">
              <w:rPr>
                <w:rFonts w:cs="Arial"/>
                <w:sz w:val="20"/>
              </w:rPr>
              <w:t>OSCAR database</w:t>
            </w:r>
            <w:r>
              <w:rPr>
                <w:rFonts w:cs="Arial"/>
                <w:sz w:val="20"/>
              </w:rPr>
              <w:t xml:space="preserve"> (</w:t>
            </w:r>
            <w:hyperlink r:id="rId20" w:history="1">
              <w:r w:rsidRPr="00A56EA0">
                <w:rPr>
                  <w:rStyle w:val="Hyperlink"/>
                  <w:rFonts w:cs="Arial"/>
                  <w:sz w:val="20"/>
                </w:rPr>
                <w:t>http://www.wmo-sat.info/oscar/instruments</w:t>
              </w:r>
            </w:hyperlink>
            <w:r>
              <w:rPr>
                <w:rFonts w:cs="Arial"/>
                <w:sz w:val="20"/>
              </w:rPr>
              <w:t xml:space="preserve">). </w:t>
            </w:r>
          </w:p>
        </w:tc>
      </w:tr>
      <w:tr w:rsidR="00BB54C1" w:rsidRPr="007C620C" w:rsidTr="007A0F5B">
        <w:trPr>
          <w:trHeight w:val="584"/>
        </w:trPr>
        <w:tc>
          <w:tcPr>
            <w:tcW w:w="2835" w:type="dxa"/>
            <w:shd w:val="clear" w:color="auto" w:fill="E0E0E0"/>
          </w:tcPr>
          <w:p w:rsidR="00BB54C1" w:rsidRPr="007C620C" w:rsidRDefault="00BB54C1" w:rsidP="007C620C">
            <w:pPr>
              <w:spacing w:after="0"/>
              <w:rPr>
                <w:rFonts w:cs="Arial"/>
                <w:sz w:val="20"/>
              </w:rPr>
            </w:pPr>
            <w:r w:rsidRPr="007C620C">
              <w:rPr>
                <w:rFonts w:cs="Arial"/>
                <w:color w:val="000000"/>
                <w:kern w:val="24"/>
                <w:sz w:val="20"/>
              </w:rPr>
              <w:t>Instrument type</w:t>
            </w:r>
            <w:r w:rsidRPr="007C620C">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BB54C1" w:rsidRPr="007C620C" w:rsidRDefault="00BB54C1" w:rsidP="007C620C">
            <w:pPr>
              <w:spacing w:after="0"/>
              <w:rPr>
                <w:rFonts w:cs="Arial"/>
                <w:sz w:val="20"/>
              </w:rPr>
            </w:pPr>
            <w:r w:rsidRPr="007C620C">
              <w:rPr>
                <w:rFonts w:cs="Arial"/>
                <w:color w:val="000000"/>
                <w:kern w:val="24"/>
                <w:sz w:val="20"/>
              </w:rPr>
              <w:t>MW sounding radiometer, cross-track scanning</w:t>
            </w:r>
            <w:r w:rsidRPr="007C620C">
              <w:rPr>
                <w:rFonts w:cs="Arial"/>
                <w:color w:val="000000"/>
                <w:kern w:val="24"/>
                <w:sz w:val="20"/>
                <w:lang w:eastAsia="ja-JP"/>
              </w:rPr>
              <w:t xml:space="preserve"> </w:t>
            </w:r>
          </w:p>
        </w:tc>
        <w:tc>
          <w:tcPr>
            <w:tcW w:w="9781" w:type="dxa"/>
            <w:shd w:val="clear" w:color="auto" w:fill="E0E0E0"/>
            <w:tcMar>
              <w:top w:w="72" w:type="dxa"/>
              <w:left w:w="144" w:type="dxa"/>
              <w:bottom w:w="72" w:type="dxa"/>
              <w:right w:w="144" w:type="dxa"/>
            </w:tcMar>
          </w:tcPr>
          <w:p w:rsidR="00BB54C1" w:rsidRPr="007C620C" w:rsidRDefault="00DE358D" w:rsidP="007D1407">
            <w:pPr>
              <w:spacing w:after="0"/>
              <w:rPr>
                <w:rFonts w:cs="Arial"/>
                <w:sz w:val="20"/>
              </w:rPr>
            </w:pPr>
            <w:r>
              <w:rPr>
                <w:rFonts w:cs="Arial"/>
                <w:color w:val="000000"/>
                <w:kern w:val="24"/>
                <w:sz w:val="20"/>
              </w:rPr>
              <w:t xml:space="preserve">Instrument Type. </w:t>
            </w:r>
            <w:r>
              <w:rPr>
                <w:rFonts w:cs="Arial"/>
                <w:sz w:val="20"/>
              </w:rPr>
              <w:t>It is recommend to use the list of instrument acronyms from the WMO OSCAR database (</w:t>
            </w:r>
            <w:hyperlink r:id="rId21" w:history="1">
              <w:r w:rsidRPr="00A56EA0">
                <w:rPr>
                  <w:rStyle w:val="Hyperlink"/>
                  <w:rFonts w:cs="Arial"/>
                  <w:sz w:val="20"/>
                </w:rPr>
                <w:t>http://www.wmo-sat.info/oscar/instruments</w:t>
              </w:r>
            </w:hyperlink>
            <w:r>
              <w:rPr>
                <w:rFonts w:cs="Arial"/>
                <w:sz w:val="20"/>
              </w:rPr>
              <w:t>).</w:t>
            </w:r>
          </w:p>
        </w:tc>
      </w:tr>
      <w:tr w:rsidR="00BB54C1" w:rsidRPr="007C620C" w:rsidTr="007A0F5B">
        <w:trPr>
          <w:trHeight w:val="584"/>
        </w:trPr>
        <w:tc>
          <w:tcPr>
            <w:tcW w:w="2835" w:type="dxa"/>
            <w:shd w:val="clear" w:color="auto" w:fill="E0E0E0"/>
          </w:tcPr>
          <w:p w:rsidR="00BB54C1" w:rsidRDefault="00BB54C1" w:rsidP="007C620C">
            <w:pPr>
              <w:spacing w:after="0"/>
              <w:rPr>
                <w:rFonts w:cs="Arial"/>
                <w:color w:val="000000"/>
                <w:kern w:val="24"/>
                <w:sz w:val="20"/>
              </w:rPr>
            </w:pPr>
            <w:r>
              <w:rPr>
                <w:rFonts w:cs="Arial"/>
                <w:color w:val="000000"/>
                <w:kern w:val="24"/>
                <w:sz w:val="20"/>
              </w:rPr>
              <w:t>Mode</w:t>
            </w:r>
          </w:p>
        </w:tc>
        <w:tc>
          <w:tcPr>
            <w:tcW w:w="2835" w:type="dxa"/>
            <w:shd w:val="clear" w:color="auto" w:fill="E0E0E0"/>
            <w:tcMar>
              <w:top w:w="72" w:type="dxa"/>
              <w:left w:w="144" w:type="dxa"/>
              <w:bottom w:w="72" w:type="dxa"/>
              <w:right w:w="144" w:type="dxa"/>
            </w:tcMar>
          </w:tcPr>
          <w:p w:rsidR="00BB54C1" w:rsidRPr="007C620C" w:rsidRDefault="0079249D" w:rsidP="004B25CF">
            <w:pPr>
              <w:spacing w:after="0"/>
              <w:rPr>
                <w:rFonts w:cs="Arial"/>
                <w:color w:val="000000"/>
                <w:kern w:val="24"/>
                <w:sz w:val="20"/>
              </w:rPr>
            </w:pPr>
            <w:r>
              <w:rPr>
                <w:rFonts w:cs="Arial"/>
                <w:color w:val="000000"/>
                <w:kern w:val="24"/>
                <w:sz w:val="20"/>
              </w:rPr>
              <w:t>See 3.4.1 from more information.</w:t>
            </w:r>
          </w:p>
        </w:tc>
        <w:tc>
          <w:tcPr>
            <w:tcW w:w="9781" w:type="dxa"/>
            <w:shd w:val="clear" w:color="auto" w:fill="E0E0E0"/>
            <w:tcMar>
              <w:top w:w="72" w:type="dxa"/>
              <w:left w:w="144" w:type="dxa"/>
              <w:bottom w:w="72" w:type="dxa"/>
              <w:right w:w="144" w:type="dxa"/>
            </w:tcMar>
          </w:tcPr>
          <w:p w:rsidR="00BB54C1" w:rsidRPr="007C620C" w:rsidRDefault="0079249D" w:rsidP="007C620C">
            <w:pPr>
              <w:spacing w:after="0"/>
              <w:rPr>
                <w:rFonts w:cs="Arial"/>
                <w:sz w:val="20"/>
              </w:rPr>
            </w:pPr>
            <w:r>
              <w:rPr>
                <w:rFonts w:cs="Arial"/>
                <w:sz w:val="20"/>
              </w:rPr>
              <w:t>Instruments can be operated in different modes and f</w:t>
            </w:r>
            <w:r w:rsidR="00BB54C1">
              <w:rPr>
                <w:rFonts w:cs="Arial"/>
                <w:sz w:val="20"/>
              </w:rPr>
              <w:t>or each mode a different horizontal, vertical and temporal resolution</w:t>
            </w:r>
            <w:r>
              <w:rPr>
                <w:rFonts w:cs="Arial"/>
                <w:sz w:val="20"/>
              </w:rPr>
              <w:t xml:space="preserve"> can be used. See 3.4.1 from more information.</w:t>
            </w:r>
          </w:p>
        </w:tc>
      </w:tr>
      <w:tr w:rsidR="00BB54C1" w:rsidRPr="007C620C" w:rsidTr="007A0F5B">
        <w:trPr>
          <w:trHeight w:val="584"/>
        </w:trPr>
        <w:tc>
          <w:tcPr>
            <w:tcW w:w="2835" w:type="dxa"/>
            <w:shd w:val="clear" w:color="auto" w:fill="E0E0E0"/>
          </w:tcPr>
          <w:p w:rsidR="00BB54C1" w:rsidRPr="007C620C" w:rsidRDefault="00BB54C1" w:rsidP="007C620C">
            <w:pPr>
              <w:spacing w:after="0"/>
              <w:rPr>
                <w:rFonts w:cs="Arial"/>
                <w:sz w:val="20"/>
              </w:rPr>
            </w:pPr>
            <w:r w:rsidRPr="007C620C">
              <w:rPr>
                <w:rFonts w:cs="Arial"/>
                <w:color w:val="000000"/>
                <w:kern w:val="24"/>
                <w:sz w:val="20"/>
              </w:rPr>
              <w:t>Coverage</w:t>
            </w:r>
            <w:r w:rsidRPr="007C620C">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BB54C1" w:rsidRPr="007C620C" w:rsidRDefault="00BB54C1" w:rsidP="004B25CF">
            <w:pPr>
              <w:spacing w:after="0"/>
              <w:rPr>
                <w:rFonts w:cs="Arial"/>
                <w:sz w:val="20"/>
              </w:rPr>
            </w:pPr>
            <w:r w:rsidRPr="007C620C">
              <w:rPr>
                <w:rFonts w:cs="Arial"/>
                <w:color w:val="000000"/>
                <w:kern w:val="24"/>
                <w:sz w:val="20"/>
              </w:rPr>
              <w:t>Near-global coverage</w:t>
            </w:r>
            <w:r w:rsidRPr="007C620C">
              <w:rPr>
                <w:rFonts w:cs="Arial"/>
                <w:color w:val="000000"/>
                <w:kern w:val="24"/>
                <w:sz w:val="20"/>
                <w:lang w:eastAsia="ja-JP"/>
              </w:rPr>
              <w:t xml:space="preserve"> </w:t>
            </w:r>
          </w:p>
        </w:tc>
        <w:tc>
          <w:tcPr>
            <w:tcW w:w="9781" w:type="dxa"/>
            <w:shd w:val="clear" w:color="auto" w:fill="E0E0E0"/>
            <w:tcMar>
              <w:top w:w="72" w:type="dxa"/>
              <w:left w:w="144" w:type="dxa"/>
              <w:bottom w:w="72" w:type="dxa"/>
              <w:right w:w="144" w:type="dxa"/>
            </w:tcMar>
          </w:tcPr>
          <w:p w:rsidR="00113F0A" w:rsidRDefault="00215144">
            <w:pPr>
              <w:spacing w:before="100" w:beforeAutospacing="1" w:after="0" w:afterAutospacing="1"/>
              <w:outlineLvl w:val="1"/>
              <w:rPr>
                <w:rFonts w:ascii="Times New Roman" w:hAnsi="Times New Roman" w:cs="Arial"/>
                <w:b/>
                <w:color w:val="FF0000"/>
                <w:sz w:val="20"/>
                <w:szCs w:val="24"/>
              </w:rPr>
            </w:pPr>
            <w:r>
              <w:rPr>
                <w:rFonts w:cs="Arial"/>
                <w:sz w:val="20"/>
              </w:rPr>
              <w:t>Coverage type (near global, …)</w:t>
            </w:r>
          </w:p>
        </w:tc>
      </w:tr>
      <w:tr w:rsidR="00BB54C1" w:rsidRPr="007C620C" w:rsidTr="007A0F5B">
        <w:trPr>
          <w:trHeight w:val="584"/>
        </w:trPr>
        <w:tc>
          <w:tcPr>
            <w:tcW w:w="2835" w:type="dxa"/>
            <w:shd w:val="clear" w:color="auto" w:fill="E0E0E0"/>
          </w:tcPr>
          <w:p w:rsidR="00BB54C1" w:rsidRPr="007C620C" w:rsidRDefault="00BB54C1" w:rsidP="007C620C">
            <w:pPr>
              <w:spacing w:after="0"/>
              <w:rPr>
                <w:rFonts w:cs="Arial"/>
                <w:sz w:val="20"/>
              </w:rPr>
            </w:pPr>
            <w:r w:rsidRPr="007C620C">
              <w:rPr>
                <w:rFonts w:cs="Arial"/>
                <w:color w:val="000000"/>
                <w:kern w:val="24"/>
                <w:sz w:val="20"/>
              </w:rPr>
              <w:t>Scanning technique</w:t>
            </w:r>
            <w:r w:rsidRPr="007C620C">
              <w:rPr>
                <w:rFonts w:cs="Arial"/>
                <w:color w:val="000000"/>
                <w:kern w:val="24"/>
                <w:sz w:val="20"/>
                <w:lang w:eastAsia="ja-JP"/>
              </w:rPr>
              <w:t xml:space="preserve"> </w:t>
            </w:r>
          </w:p>
        </w:tc>
        <w:tc>
          <w:tcPr>
            <w:tcW w:w="2835" w:type="dxa"/>
            <w:shd w:val="clear" w:color="auto" w:fill="E0E0E0"/>
            <w:tcMar>
              <w:top w:w="72" w:type="dxa"/>
              <w:left w:w="144" w:type="dxa"/>
              <w:bottom w:w="72" w:type="dxa"/>
              <w:right w:w="144" w:type="dxa"/>
            </w:tcMar>
          </w:tcPr>
          <w:p w:rsidR="00215144" w:rsidRPr="00215144" w:rsidRDefault="00BB54C1" w:rsidP="00215144">
            <w:pPr>
              <w:spacing w:after="0"/>
              <w:rPr>
                <w:rFonts w:cs="Arial"/>
                <w:color w:val="000000"/>
                <w:kern w:val="24"/>
                <w:sz w:val="20"/>
                <w:lang w:eastAsia="ja-JP"/>
              </w:rPr>
            </w:pPr>
            <w:r w:rsidRPr="007C620C">
              <w:rPr>
                <w:rFonts w:cs="Arial"/>
                <w:color w:val="000000"/>
                <w:kern w:val="24"/>
                <w:sz w:val="20"/>
              </w:rPr>
              <w:t>Cross-track</w:t>
            </w:r>
            <w:r w:rsidRPr="007C620C">
              <w:rPr>
                <w:rFonts w:cs="Arial"/>
                <w:color w:val="000000"/>
                <w:kern w:val="24"/>
                <w:sz w:val="20"/>
                <w:lang w:eastAsia="ja-JP"/>
              </w:rPr>
              <w:t xml:space="preserve"> </w:t>
            </w:r>
            <w:r w:rsidR="00215144">
              <w:rPr>
                <w:rFonts w:cs="Arial"/>
                <w:color w:val="000000"/>
                <w:kern w:val="24"/>
                <w:sz w:val="20"/>
                <w:lang w:eastAsia="ja-JP"/>
              </w:rPr>
              <w:t>, spinning E-W continuous and</w:t>
            </w:r>
            <w:r w:rsidR="00215144" w:rsidRPr="00215144">
              <w:rPr>
                <w:rFonts w:cs="Arial"/>
                <w:color w:val="000000"/>
                <w:kern w:val="24"/>
                <w:sz w:val="20"/>
                <w:lang w:eastAsia="ja-JP"/>
              </w:rPr>
              <w:t xml:space="preserve"> S-N stepping</w:t>
            </w:r>
          </w:p>
          <w:p w:rsidR="00BB54C1" w:rsidRPr="007C620C" w:rsidRDefault="00BB54C1" w:rsidP="007C620C">
            <w:pPr>
              <w:spacing w:after="0"/>
              <w:rPr>
                <w:rFonts w:cs="Arial"/>
                <w:sz w:val="20"/>
              </w:rPr>
            </w:pPr>
          </w:p>
        </w:tc>
        <w:tc>
          <w:tcPr>
            <w:tcW w:w="9781" w:type="dxa"/>
            <w:shd w:val="clear" w:color="auto" w:fill="E0E0E0"/>
            <w:tcMar>
              <w:top w:w="72" w:type="dxa"/>
              <w:left w:w="144" w:type="dxa"/>
              <w:bottom w:w="72" w:type="dxa"/>
              <w:right w:w="144" w:type="dxa"/>
            </w:tcMar>
          </w:tcPr>
          <w:p w:rsidR="00BB54C1" w:rsidRPr="007C620C" w:rsidRDefault="00215144" w:rsidP="007C620C">
            <w:pPr>
              <w:spacing w:after="0"/>
              <w:rPr>
                <w:rFonts w:cs="Arial"/>
                <w:sz w:val="20"/>
              </w:rPr>
            </w:pPr>
            <w:r>
              <w:rPr>
                <w:rFonts w:cs="Arial"/>
                <w:sz w:val="20"/>
              </w:rPr>
              <w:t>Scanning technique information. It is recommended to use the WMO OSCAR database scanning information (</w:t>
            </w:r>
            <w:r w:rsidR="00A60439">
              <w:rPr>
                <w:rFonts w:cs="Arial"/>
                <w:sz w:val="20"/>
              </w:rPr>
              <w:t>e.g.</w:t>
            </w:r>
            <w:r>
              <w:rPr>
                <w:rFonts w:cs="Arial"/>
                <w:sz w:val="20"/>
              </w:rPr>
              <w:t xml:space="preserve">: </w:t>
            </w:r>
            <w:hyperlink r:id="rId22" w:history="1">
              <w:r w:rsidRPr="00A56EA0">
                <w:rPr>
                  <w:rStyle w:val="Hyperlink"/>
                  <w:rFonts w:cs="Arial"/>
                  <w:sz w:val="20"/>
                </w:rPr>
                <w:t>http://www.wmo-sat.info/oscar/instruments/view/503</w:t>
              </w:r>
            </w:hyperlink>
            <w:r>
              <w:rPr>
                <w:rFonts w:cs="Arial"/>
                <w:sz w:val="20"/>
              </w:rPr>
              <w:t xml:space="preserve">). </w:t>
            </w:r>
          </w:p>
        </w:tc>
      </w:tr>
      <w:tr w:rsidR="00BB54C1" w:rsidRPr="007C620C" w:rsidTr="007A0F5B">
        <w:trPr>
          <w:trHeight w:val="584"/>
        </w:trPr>
        <w:tc>
          <w:tcPr>
            <w:tcW w:w="2835" w:type="dxa"/>
            <w:shd w:val="clear" w:color="auto" w:fill="E0E0E0"/>
          </w:tcPr>
          <w:p w:rsidR="00BB54C1" w:rsidRPr="007C620C" w:rsidRDefault="00BB54C1" w:rsidP="007C620C">
            <w:pPr>
              <w:spacing w:after="0"/>
              <w:rPr>
                <w:rFonts w:cs="Arial"/>
                <w:sz w:val="20"/>
              </w:rPr>
            </w:pPr>
            <w:r>
              <w:rPr>
                <w:rFonts w:cs="Arial"/>
                <w:sz w:val="20"/>
              </w:rPr>
              <w:t>Instrument Channels</w:t>
            </w:r>
          </w:p>
        </w:tc>
        <w:tc>
          <w:tcPr>
            <w:tcW w:w="2835" w:type="dxa"/>
            <w:shd w:val="clear" w:color="auto" w:fill="E0E0E0"/>
            <w:tcMar>
              <w:top w:w="72" w:type="dxa"/>
              <w:left w:w="144" w:type="dxa"/>
              <w:bottom w:w="72" w:type="dxa"/>
              <w:right w:w="144" w:type="dxa"/>
            </w:tcMar>
          </w:tcPr>
          <w:p w:rsidR="00BB54C1" w:rsidRPr="007C620C" w:rsidRDefault="001F42C2" w:rsidP="007C620C">
            <w:pPr>
              <w:spacing w:after="0"/>
              <w:rPr>
                <w:rFonts w:cs="Arial"/>
                <w:sz w:val="20"/>
              </w:rPr>
            </w:pPr>
            <w:r>
              <w:rPr>
                <w:rFonts w:cs="Arial"/>
                <w:sz w:val="20"/>
              </w:rPr>
              <w:t>See 3.4.2 for more information.</w:t>
            </w:r>
          </w:p>
        </w:tc>
        <w:tc>
          <w:tcPr>
            <w:tcW w:w="9781" w:type="dxa"/>
            <w:shd w:val="clear" w:color="auto" w:fill="E0E0E0"/>
            <w:tcMar>
              <w:top w:w="72" w:type="dxa"/>
              <w:left w:w="144" w:type="dxa"/>
              <w:bottom w:w="72" w:type="dxa"/>
              <w:right w:w="144" w:type="dxa"/>
            </w:tcMar>
          </w:tcPr>
          <w:p w:rsidR="00BB54C1" w:rsidRPr="007C620C" w:rsidRDefault="00BB54C1" w:rsidP="007C620C">
            <w:pPr>
              <w:spacing w:after="0"/>
              <w:rPr>
                <w:rFonts w:cs="Arial"/>
                <w:sz w:val="20"/>
              </w:rPr>
            </w:pPr>
            <w:r>
              <w:rPr>
                <w:rFonts w:cs="Arial"/>
                <w:sz w:val="20"/>
              </w:rPr>
              <w:t xml:space="preserve">See </w:t>
            </w:r>
            <w:r w:rsidR="001F42C2">
              <w:rPr>
                <w:rFonts w:cs="Arial"/>
                <w:sz w:val="20"/>
              </w:rPr>
              <w:t>3.4.2</w:t>
            </w:r>
            <w:r>
              <w:rPr>
                <w:rFonts w:cs="Arial"/>
                <w:sz w:val="20"/>
              </w:rPr>
              <w:t xml:space="preserve"> Channel information description</w:t>
            </w:r>
            <w:r w:rsidR="001F42C2">
              <w:rPr>
                <w:rFonts w:cs="Arial"/>
                <w:sz w:val="20"/>
              </w:rPr>
              <w:t>.</w:t>
            </w:r>
          </w:p>
        </w:tc>
      </w:tr>
      <w:tr w:rsidR="00BB54C1" w:rsidRPr="007C620C" w:rsidTr="007A0F5B">
        <w:trPr>
          <w:trHeight w:val="584"/>
        </w:trPr>
        <w:tc>
          <w:tcPr>
            <w:tcW w:w="2835" w:type="dxa"/>
            <w:shd w:val="clear" w:color="auto" w:fill="E0E0E0"/>
          </w:tcPr>
          <w:p w:rsidR="00BB54C1" w:rsidRDefault="00BB54C1" w:rsidP="007C620C">
            <w:pPr>
              <w:spacing w:after="0"/>
              <w:rPr>
                <w:rFonts w:cs="Arial"/>
                <w:sz w:val="20"/>
              </w:rPr>
            </w:pPr>
            <w:r>
              <w:rPr>
                <w:rFonts w:cs="Arial"/>
                <w:sz w:val="20"/>
              </w:rPr>
              <w:t>Online resources</w:t>
            </w:r>
          </w:p>
        </w:tc>
        <w:tc>
          <w:tcPr>
            <w:tcW w:w="2835" w:type="dxa"/>
            <w:shd w:val="clear" w:color="auto" w:fill="E0E0E0"/>
            <w:tcMar>
              <w:top w:w="72" w:type="dxa"/>
              <w:left w:w="144" w:type="dxa"/>
              <w:bottom w:w="72" w:type="dxa"/>
              <w:right w:w="144" w:type="dxa"/>
            </w:tcMar>
          </w:tcPr>
          <w:p w:rsidR="00BB54C1" w:rsidRDefault="00BB54C1" w:rsidP="00043916">
            <w:pPr>
              <w:spacing w:after="0"/>
              <w:rPr>
                <w:rFonts w:cs="Arial"/>
                <w:sz w:val="20"/>
              </w:rPr>
            </w:pPr>
          </w:p>
        </w:tc>
        <w:tc>
          <w:tcPr>
            <w:tcW w:w="9781" w:type="dxa"/>
            <w:shd w:val="clear" w:color="auto" w:fill="E0E0E0"/>
            <w:tcMar>
              <w:top w:w="72" w:type="dxa"/>
              <w:left w:w="144" w:type="dxa"/>
              <w:bottom w:w="72" w:type="dxa"/>
              <w:right w:w="144" w:type="dxa"/>
            </w:tcMar>
          </w:tcPr>
          <w:p w:rsidR="00CA7ED5" w:rsidRDefault="00215144">
            <w:pPr>
              <w:spacing w:after="0"/>
              <w:rPr>
                <w:rFonts w:cs="Arial"/>
                <w:sz w:val="20"/>
              </w:rPr>
            </w:pPr>
            <w:r>
              <w:rPr>
                <w:rFonts w:cs="Arial"/>
                <w:sz w:val="20"/>
              </w:rPr>
              <w:t xml:space="preserve">Pointers and links to additional documents related to the instruments. </w:t>
            </w:r>
          </w:p>
        </w:tc>
      </w:tr>
    </w:tbl>
    <w:p w:rsidR="0079249D" w:rsidRDefault="0079249D" w:rsidP="0079249D">
      <w:pPr>
        <w:pStyle w:val="Heading3"/>
      </w:pPr>
      <w:r>
        <w:lastRenderedPageBreak/>
        <w:t>Instrument Mode</w:t>
      </w:r>
    </w:p>
    <w:p w:rsidR="00113F0A" w:rsidRDefault="0079249D">
      <w:r>
        <w:t>Instruments can be operated in different modes and this section describes the information specific to each individual modes. An instrument can have several modes.</w:t>
      </w: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811"/>
        <w:gridCol w:w="2815"/>
        <w:gridCol w:w="9683"/>
      </w:tblGrid>
      <w:tr w:rsidR="00215144" w:rsidRPr="007C620C" w:rsidTr="007A0F5B">
        <w:trPr>
          <w:trHeight w:val="584"/>
        </w:trPr>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Pr>
          <w:p w:rsidR="0079249D" w:rsidRPr="007C620C" w:rsidRDefault="0079249D" w:rsidP="007C620C">
            <w:pPr>
              <w:spacing w:after="0"/>
              <w:jc w:val="center"/>
              <w:rPr>
                <w:rFonts w:cs="Arial"/>
                <w:b/>
                <w:color w:val="FFFFFF" w:themeColor="background1"/>
              </w:rPr>
            </w:pPr>
            <w:r w:rsidRPr="007C620C">
              <w:rPr>
                <w:rFonts w:cs="Arial"/>
                <w:b/>
                <w:color w:val="FFFFFF" w:themeColor="background1"/>
              </w:rPr>
              <w:t>attribute</w:t>
            </w:r>
          </w:p>
        </w:tc>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79249D" w:rsidRPr="007C620C" w:rsidRDefault="0079249D" w:rsidP="007C620C">
            <w:pPr>
              <w:spacing w:after="0"/>
              <w:jc w:val="center"/>
              <w:rPr>
                <w:rFonts w:cs="Arial"/>
                <w:b/>
              </w:rPr>
            </w:pPr>
            <w:r w:rsidRPr="007C620C">
              <w:rPr>
                <w:rFonts w:cs="Arial"/>
                <w:b/>
                <w:bCs/>
                <w:color w:val="FFFFFF"/>
                <w:kern w:val="24"/>
              </w:rPr>
              <w:t>Example</w:t>
            </w:r>
          </w:p>
        </w:tc>
        <w:tc>
          <w:tcPr>
            <w:tcW w:w="9781"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79249D" w:rsidRPr="007C620C" w:rsidRDefault="00BA759A" w:rsidP="007C620C">
            <w:pPr>
              <w:spacing w:after="0"/>
              <w:jc w:val="center"/>
              <w:rPr>
                <w:rFonts w:cs="Arial"/>
                <w:b/>
              </w:rPr>
            </w:pPr>
            <w:r>
              <w:rPr>
                <w:rFonts w:cs="Arial"/>
                <w:b/>
                <w:bCs/>
                <w:color w:val="FFFFFF"/>
                <w:kern w:val="24"/>
              </w:rPr>
              <w:t>Description</w:t>
            </w:r>
          </w:p>
        </w:tc>
      </w:tr>
      <w:tr w:rsidR="00215144" w:rsidRPr="007C620C" w:rsidTr="007A0F5B">
        <w:trPr>
          <w:trHeight w:val="584"/>
        </w:trPr>
        <w:tc>
          <w:tcPr>
            <w:tcW w:w="2835" w:type="dxa"/>
            <w:shd w:val="clear" w:color="auto" w:fill="E0E0E0"/>
          </w:tcPr>
          <w:p w:rsidR="0079249D" w:rsidRDefault="0079249D" w:rsidP="007C620C">
            <w:pPr>
              <w:spacing w:after="0"/>
              <w:rPr>
                <w:rFonts w:cs="Arial"/>
                <w:color w:val="000000"/>
                <w:kern w:val="24"/>
                <w:sz w:val="20"/>
              </w:rPr>
            </w:pPr>
            <w:r>
              <w:rPr>
                <w:rFonts w:cs="Arial"/>
                <w:color w:val="000000"/>
                <w:kern w:val="24"/>
                <w:sz w:val="20"/>
              </w:rPr>
              <w:t>Mode Name</w:t>
            </w:r>
          </w:p>
        </w:tc>
        <w:tc>
          <w:tcPr>
            <w:tcW w:w="2835" w:type="dxa"/>
            <w:shd w:val="clear" w:color="auto" w:fill="E0E0E0"/>
            <w:tcMar>
              <w:top w:w="72" w:type="dxa"/>
              <w:left w:w="144" w:type="dxa"/>
              <w:bottom w:w="72" w:type="dxa"/>
              <w:right w:w="144" w:type="dxa"/>
            </w:tcMar>
          </w:tcPr>
          <w:p w:rsidR="0079249D" w:rsidRPr="007C620C" w:rsidRDefault="00215144" w:rsidP="004B25CF">
            <w:pPr>
              <w:spacing w:after="0"/>
              <w:rPr>
                <w:rFonts w:cs="Arial"/>
                <w:color w:val="000000"/>
                <w:kern w:val="24"/>
                <w:sz w:val="20"/>
              </w:rPr>
            </w:pPr>
            <w:r>
              <w:rPr>
                <w:rFonts w:cs="Arial"/>
                <w:color w:val="000000"/>
                <w:kern w:val="24"/>
                <w:sz w:val="20"/>
              </w:rPr>
              <w:t xml:space="preserve">Nominal </w:t>
            </w:r>
          </w:p>
        </w:tc>
        <w:tc>
          <w:tcPr>
            <w:tcW w:w="9781" w:type="dxa"/>
            <w:shd w:val="clear" w:color="auto" w:fill="E0E0E0"/>
            <w:tcMar>
              <w:top w:w="72" w:type="dxa"/>
              <w:left w:w="144" w:type="dxa"/>
              <w:bottom w:w="72" w:type="dxa"/>
              <w:right w:w="144" w:type="dxa"/>
            </w:tcMar>
          </w:tcPr>
          <w:p w:rsidR="0079249D" w:rsidRPr="007C620C" w:rsidRDefault="0079249D" w:rsidP="007C620C">
            <w:pPr>
              <w:spacing w:after="0"/>
              <w:rPr>
                <w:rFonts w:cs="Arial"/>
                <w:sz w:val="20"/>
              </w:rPr>
            </w:pPr>
          </w:p>
        </w:tc>
      </w:tr>
      <w:tr w:rsidR="00215144" w:rsidRPr="007C620C" w:rsidTr="007A0F5B">
        <w:trPr>
          <w:trHeight w:val="584"/>
        </w:trPr>
        <w:tc>
          <w:tcPr>
            <w:tcW w:w="2835" w:type="dxa"/>
            <w:shd w:val="clear" w:color="auto" w:fill="E0E0E0"/>
          </w:tcPr>
          <w:p w:rsidR="0079249D" w:rsidRDefault="0079249D" w:rsidP="004B25CF">
            <w:pPr>
              <w:spacing w:after="0"/>
              <w:rPr>
                <w:rFonts w:cs="Arial"/>
                <w:color w:val="000000"/>
                <w:kern w:val="24"/>
                <w:sz w:val="20"/>
              </w:rPr>
            </w:pPr>
            <w:r>
              <w:rPr>
                <w:rFonts w:cs="Arial"/>
                <w:color w:val="000000"/>
                <w:kern w:val="24"/>
                <w:sz w:val="20"/>
              </w:rPr>
              <w:t>Mode Vertical resolution</w:t>
            </w:r>
          </w:p>
        </w:tc>
        <w:tc>
          <w:tcPr>
            <w:tcW w:w="2835" w:type="dxa"/>
            <w:shd w:val="clear" w:color="auto" w:fill="E0E0E0"/>
            <w:tcMar>
              <w:top w:w="72" w:type="dxa"/>
              <w:left w:w="144" w:type="dxa"/>
              <w:bottom w:w="72" w:type="dxa"/>
              <w:right w:w="144" w:type="dxa"/>
            </w:tcMar>
          </w:tcPr>
          <w:p w:rsidR="0079249D" w:rsidRPr="004E19DE" w:rsidRDefault="0079249D" w:rsidP="00B45863">
            <w:pPr>
              <w:spacing w:after="0"/>
              <w:rPr>
                <w:rFonts w:cs="Arial"/>
                <w:color w:val="FF0000"/>
                <w:kern w:val="24"/>
                <w:sz w:val="20"/>
              </w:rPr>
            </w:pPr>
            <w:del w:id="21" w:author="Guillaume Aubert" w:date="2015-03-12T13:57:00Z">
              <w:r w:rsidRPr="00FA6358" w:rsidDel="00B45863">
                <w:rPr>
                  <w:rFonts w:ascii="Arial" w:hAnsi="Arial" w:cs="Arial"/>
                  <w:color w:val="FF0000"/>
                  <w:kern w:val="24"/>
                  <w:sz w:val="20"/>
                  <w:szCs w:val="20"/>
                </w:rPr>
                <w:delText>ADD EXAMPLE</w:delText>
              </w:r>
            </w:del>
            <w:ins w:id="22" w:author="Guillaume Aubert" w:date="2015-03-12T13:57:00Z">
              <w:r w:rsidR="00B45863">
                <w:rPr>
                  <w:rFonts w:ascii="Arial" w:hAnsi="Arial" w:cs="Arial"/>
                  <w:color w:val="FF0000"/>
                  <w:kern w:val="24"/>
                  <w:sz w:val="20"/>
                  <w:szCs w:val="20"/>
                </w:rPr>
                <w:t xml:space="preserve"> </w:t>
              </w:r>
            </w:ins>
          </w:p>
        </w:tc>
        <w:tc>
          <w:tcPr>
            <w:tcW w:w="9781" w:type="dxa"/>
            <w:shd w:val="clear" w:color="auto" w:fill="E0E0E0"/>
            <w:tcMar>
              <w:top w:w="72" w:type="dxa"/>
              <w:left w:w="144" w:type="dxa"/>
              <w:bottom w:w="72" w:type="dxa"/>
              <w:right w:w="144" w:type="dxa"/>
            </w:tcMar>
          </w:tcPr>
          <w:p w:rsidR="0079249D" w:rsidRDefault="0079249D" w:rsidP="007C620C">
            <w:pPr>
              <w:spacing w:after="0"/>
              <w:rPr>
                <w:rFonts w:cs="Arial"/>
                <w:sz w:val="20"/>
              </w:rPr>
            </w:pPr>
            <w:r>
              <w:rPr>
                <w:rFonts w:cs="Arial"/>
                <w:sz w:val="20"/>
              </w:rPr>
              <w:t xml:space="preserve">One of the component of the spatial </w:t>
            </w:r>
            <w:commentRangeStart w:id="23"/>
            <w:r>
              <w:rPr>
                <w:rFonts w:cs="Arial"/>
                <w:sz w:val="20"/>
              </w:rPr>
              <w:t>resolution</w:t>
            </w:r>
            <w:commentRangeEnd w:id="23"/>
            <w:r w:rsidR="00B45863">
              <w:rPr>
                <w:rStyle w:val="CommentReference"/>
              </w:rPr>
              <w:commentReference w:id="23"/>
            </w:r>
            <w:ins w:id="24" w:author="Guillaume Aubert" w:date="2015-03-12T13:58:00Z">
              <w:r w:rsidR="00B45863">
                <w:rPr>
                  <w:rFonts w:cs="Arial"/>
                  <w:sz w:val="20"/>
                </w:rPr>
                <w:t xml:space="preserve">. </w:t>
              </w:r>
            </w:ins>
          </w:p>
        </w:tc>
      </w:tr>
      <w:tr w:rsidR="00215144" w:rsidRPr="007C620C" w:rsidTr="007A0F5B">
        <w:trPr>
          <w:trHeight w:val="584"/>
        </w:trPr>
        <w:tc>
          <w:tcPr>
            <w:tcW w:w="2835" w:type="dxa"/>
            <w:shd w:val="clear" w:color="auto" w:fill="E0E0E0"/>
          </w:tcPr>
          <w:p w:rsidR="0079249D" w:rsidRDefault="0079249D" w:rsidP="004B25CF">
            <w:pPr>
              <w:spacing w:after="0"/>
              <w:rPr>
                <w:rFonts w:cs="Arial"/>
                <w:color w:val="000000"/>
                <w:kern w:val="24"/>
                <w:sz w:val="20"/>
              </w:rPr>
            </w:pPr>
            <w:r>
              <w:rPr>
                <w:rFonts w:cs="Arial"/>
                <w:color w:val="000000"/>
                <w:kern w:val="24"/>
                <w:sz w:val="20"/>
              </w:rPr>
              <w:t>Mode Horizontal resolution</w:t>
            </w:r>
          </w:p>
        </w:tc>
        <w:tc>
          <w:tcPr>
            <w:tcW w:w="2835" w:type="dxa"/>
            <w:shd w:val="clear" w:color="auto" w:fill="E0E0E0"/>
            <w:tcMar>
              <w:top w:w="72" w:type="dxa"/>
              <w:left w:w="144" w:type="dxa"/>
              <w:bottom w:w="72" w:type="dxa"/>
              <w:right w:w="144" w:type="dxa"/>
            </w:tcMar>
          </w:tcPr>
          <w:p w:rsidR="0079249D" w:rsidRPr="004310EA" w:rsidRDefault="00B35F86" w:rsidP="007C620C">
            <w:pPr>
              <w:spacing w:after="0"/>
              <w:rPr>
                <w:rFonts w:cs="Arial"/>
                <w:kern w:val="24"/>
                <w:sz w:val="20"/>
              </w:rPr>
            </w:pPr>
            <w:r w:rsidRPr="00B35F86">
              <w:rPr>
                <w:rFonts w:ascii="Arial" w:hAnsi="Arial" w:cs="Arial"/>
                <w:kern w:val="24"/>
                <w:sz w:val="20"/>
                <w:szCs w:val="20"/>
              </w:rPr>
              <w:t>50 km at Nadir</w:t>
            </w:r>
          </w:p>
        </w:tc>
        <w:tc>
          <w:tcPr>
            <w:tcW w:w="9781" w:type="dxa"/>
            <w:shd w:val="clear" w:color="auto" w:fill="E0E0E0"/>
            <w:tcMar>
              <w:top w:w="72" w:type="dxa"/>
              <w:left w:w="144" w:type="dxa"/>
              <w:bottom w:w="72" w:type="dxa"/>
              <w:right w:w="144" w:type="dxa"/>
            </w:tcMar>
          </w:tcPr>
          <w:p w:rsidR="0079249D" w:rsidRDefault="004310EA" w:rsidP="007C620C">
            <w:pPr>
              <w:spacing w:after="0"/>
              <w:rPr>
                <w:rFonts w:cs="Arial"/>
                <w:sz w:val="20"/>
              </w:rPr>
            </w:pPr>
            <w:r>
              <w:rPr>
                <w:rFonts w:cs="Arial"/>
                <w:sz w:val="20"/>
              </w:rPr>
              <w:t xml:space="preserve">Instrument Horizontal resolution </w:t>
            </w:r>
          </w:p>
        </w:tc>
      </w:tr>
      <w:tr w:rsidR="00215144" w:rsidRPr="007C620C" w:rsidTr="007A0F5B">
        <w:trPr>
          <w:trHeight w:val="584"/>
        </w:trPr>
        <w:tc>
          <w:tcPr>
            <w:tcW w:w="2835" w:type="dxa"/>
            <w:shd w:val="clear" w:color="auto" w:fill="E0E0E0"/>
          </w:tcPr>
          <w:p w:rsidR="0079249D" w:rsidRDefault="0079249D" w:rsidP="004B25CF">
            <w:pPr>
              <w:spacing w:after="0"/>
              <w:rPr>
                <w:rFonts w:cs="Arial"/>
                <w:color w:val="000000"/>
                <w:kern w:val="24"/>
                <w:sz w:val="20"/>
              </w:rPr>
            </w:pPr>
            <w:r>
              <w:rPr>
                <w:rFonts w:cs="Arial"/>
                <w:color w:val="000000"/>
                <w:kern w:val="24"/>
                <w:sz w:val="20"/>
              </w:rPr>
              <w:t>Mode Temporal resolution</w:t>
            </w:r>
          </w:p>
        </w:tc>
        <w:tc>
          <w:tcPr>
            <w:tcW w:w="2835" w:type="dxa"/>
            <w:shd w:val="clear" w:color="auto" w:fill="E0E0E0"/>
            <w:tcMar>
              <w:top w:w="72" w:type="dxa"/>
              <w:left w:w="144" w:type="dxa"/>
              <w:bottom w:w="72" w:type="dxa"/>
              <w:right w:w="144" w:type="dxa"/>
            </w:tcMar>
          </w:tcPr>
          <w:p w:rsidR="0079249D" w:rsidRPr="00EC3AE0" w:rsidRDefault="00B45863" w:rsidP="007C620C">
            <w:pPr>
              <w:spacing w:after="0"/>
              <w:rPr>
                <w:rFonts w:cs="Arial"/>
                <w:color w:val="000000" w:themeColor="text1"/>
                <w:kern w:val="24"/>
                <w:sz w:val="20"/>
              </w:rPr>
            </w:pPr>
            <w:r w:rsidRPr="00EC3AE0">
              <w:rPr>
                <w:rFonts w:ascii="Arial" w:hAnsi="Arial" w:cs="Arial"/>
                <w:color w:val="000000" w:themeColor="text1"/>
                <w:kern w:val="24"/>
                <w:sz w:val="20"/>
                <w:szCs w:val="20"/>
              </w:rPr>
              <w:t>hourly, every 15 mins</w:t>
            </w:r>
          </w:p>
        </w:tc>
        <w:tc>
          <w:tcPr>
            <w:tcW w:w="9781" w:type="dxa"/>
            <w:shd w:val="clear" w:color="auto" w:fill="E0E0E0"/>
            <w:tcMar>
              <w:top w:w="72" w:type="dxa"/>
              <w:left w:w="144" w:type="dxa"/>
              <w:bottom w:w="72" w:type="dxa"/>
              <w:right w:w="144" w:type="dxa"/>
            </w:tcMar>
          </w:tcPr>
          <w:p w:rsidR="0079249D" w:rsidRDefault="00B45863" w:rsidP="007C620C">
            <w:pPr>
              <w:spacing w:after="0"/>
              <w:rPr>
                <w:rFonts w:cs="Arial"/>
                <w:sz w:val="20"/>
              </w:rPr>
            </w:pPr>
            <w:r>
              <w:rPr>
                <w:rFonts w:cs="Arial"/>
                <w:sz w:val="20"/>
              </w:rPr>
              <w:t>measurements</w:t>
            </w:r>
            <w:r w:rsidR="00EC3AE0">
              <w:rPr>
                <w:rFonts w:cs="Arial"/>
                <w:sz w:val="20"/>
              </w:rPr>
              <w:t xml:space="preserve"> frequency.</w:t>
            </w:r>
          </w:p>
        </w:tc>
      </w:tr>
    </w:tbl>
    <w:p w:rsidR="0079249D" w:rsidRDefault="0079249D" w:rsidP="0079249D"/>
    <w:p w:rsidR="00BA759A" w:rsidRDefault="00BA759A" w:rsidP="00BA759A">
      <w:pPr>
        <w:pStyle w:val="Heading3"/>
      </w:pPr>
      <w:r>
        <w:t>Channel Information</w:t>
      </w:r>
    </w:p>
    <w:p w:rsidR="00BA759A" w:rsidRPr="0079249D" w:rsidRDefault="00BA759A" w:rsidP="00BA759A">
      <w:r>
        <w:t xml:space="preserve">Instruments have multiples channels that can be operated in different modes. </w:t>
      </w: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813"/>
        <w:gridCol w:w="2814"/>
        <w:gridCol w:w="9682"/>
      </w:tblGrid>
      <w:tr w:rsidR="00BA759A" w:rsidRPr="007C620C" w:rsidTr="007A0F5B">
        <w:trPr>
          <w:trHeight w:val="584"/>
        </w:trPr>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Pr>
          <w:p w:rsidR="00BA759A" w:rsidRPr="007C620C" w:rsidRDefault="00BA759A" w:rsidP="007C620C">
            <w:pPr>
              <w:spacing w:after="0"/>
              <w:jc w:val="center"/>
              <w:rPr>
                <w:rFonts w:cs="Arial"/>
                <w:b/>
                <w:color w:val="FFFFFF" w:themeColor="background1"/>
              </w:rPr>
            </w:pPr>
            <w:r w:rsidRPr="007C620C">
              <w:rPr>
                <w:rFonts w:cs="Arial"/>
                <w:b/>
                <w:color w:val="FFFFFF" w:themeColor="background1"/>
              </w:rPr>
              <w:t>attribute</w:t>
            </w:r>
          </w:p>
        </w:tc>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BA759A" w:rsidRPr="007C620C" w:rsidRDefault="00BA759A" w:rsidP="007C620C">
            <w:pPr>
              <w:spacing w:after="0"/>
              <w:jc w:val="center"/>
              <w:rPr>
                <w:rFonts w:cs="Arial"/>
                <w:b/>
              </w:rPr>
            </w:pPr>
            <w:r w:rsidRPr="007C620C">
              <w:rPr>
                <w:rFonts w:cs="Arial"/>
                <w:b/>
                <w:bCs/>
                <w:color w:val="FFFFFF"/>
                <w:kern w:val="24"/>
              </w:rPr>
              <w:t>Example</w:t>
            </w:r>
          </w:p>
        </w:tc>
        <w:tc>
          <w:tcPr>
            <w:tcW w:w="9781"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BA759A" w:rsidRPr="007C620C" w:rsidRDefault="00BA759A" w:rsidP="007C620C">
            <w:pPr>
              <w:spacing w:after="0"/>
              <w:jc w:val="center"/>
              <w:rPr>
                <w:rFonts w:cs="Arial"/>
                <w:b/>
              </w:rPr>
            </w:pPr>
            <w:r>
              <w:rPr>
                <w:rFonts w:cs="Arial"/>
                <w:b/>
                <w:bCs/>
                <w:color w:val="FFFFFF"/>
                <w:kern w:val="24"/>
              </w:rPr>
              <w:t>Description</w:t>
            </w:r>
          </w:p>
        </w:tc>
      </w:tr>
      <w:tr w:rsidR="00BA759A" w:rsidRPr="007C620C" w:rsidTr="007A0F5B">
        <w:trPr>
          <w:trHeight w:val="584"/>
        </w:trPr>
        <w:tc>
          <w:tcPr>
            <w:tcW w:w="2835" w:type="dxa"/>
            <w:shd w:val="clear" w:color="auto" w:fill="E0E0E0"/>
          </w:tcPr>
          <w:p w:rsidR="00BA759A" w:rsidRDefault="00BA759A" w:rsidP="007C620C">
            <w:pPr>
              <w:spacing w:after="0"/>
              <w:rPr>
                <w:rFonts w:cs="Arial"/>
                <w:color w:val="000000"/>
                <w:kern w:val="24"/>
                <w:sz w:val="20"/>
              </w:rPr>
            </w:pPr>
            <w:r>
              <w:rPr>
                <w:rFonts w:cs="Arial"/>
                <w:color w:val="000000"/>
                <w:kern w:val="24"/>
                <w:sz w:val="20"/>
              </w:rPr>
              <w:t>Channel Name</w:t>
            </w:r>
          </w:p>
        </w:tc>
        <w:tc>
          <w:tcPr>
            <w:tcW w:w="2835" w:type="dxa"/>
            <w:shd w:val="clear" w:color="auto" w:fill="E0E0E0"/>
            <w:tcMar>
              <w:top w:w="72" w:type="dxa"/>
              <w:left w:w="144" w:type="dxa"/>
              <w:bottom w:w="72" w:type="dxa"/>
              <w:right w:w="144" w:type="dxa"/>
            </w:tcMar>
          </w:tcPr>
          <w:p w:rsidR="00A60439" w:rsidRDefault="00BA759A">
            <w:pPr>
              <w:spacing w:after="0"/>
              <w:rPr>
                <w:rFonts w:cs="Arial"/>
                <w:color w:val="000000"/>
                <w:kern w:val="24"/>
                <w:sz w:val="20"/>
                <w:szCs w:val="24"/>
              </w:rPr>
            </w:pPr>
            <w:r>
              <w:rPr>
                <w:rFonts w:cs="Arial"/>
                <w:color w:val="000000"/>
                <w:kern w:val="24"/>
                <w:sz w:val="20"/>
              </w:rPr>
              <w:t xml:space="preserve"> </w:t>
            </w:r>
            <w:r w:rsidR="00082D09">
              <w:rPr>
                <w:rFonts w:cs="Arial"/>
                <w:color w:val="000000"/>
                <w:kern w:val="24"/>
                <w:sz w:val="20"/>
              </w:rPr>
              <w:t>IR10.8</w:t>
            </w:r>
          </w:p>
        </w:tc>
        <w:tc>
          <w:tcPr>
            <w:tcW w:w="9781" w:type="dxa"/>
            <w:shd w:val="clear" w:color="auto" w:fill="E0E0E0"/>
            <w:tcMar>
              <w:top w:w="72" w:type="dxa"/>
              <w:left w:w="144" w:type="dxa"/>
              <w:bottom w:w="72" w:type="dxa"/>
              <w:right w:w="144" w:type="dxa"/>
            </w:tcMar>
          </w:tcPr>
          <w:p w:rsidR="00BA759A" w:rsidRPr="007C620C" w:rsidRDefault="00BA759A" w:rsidP="007C620C">
            <w:pPr>
              <w:spacing w:after="0"/>
              <w:rPr>
                <w:rFonts w:cs="Arial"/>
                <w:sz w:val="20"/>
              </w:rPr>
            </w:pPr>
            <w:r>
              <w:rPr>
                <w:rFonts w:cs="Arial"/>
                <w:sz w:val="20"/>
              </w:rPr>
              <w:t>Name of the Channel</w:t>
            </w:r>
          </w:p>
        </w:tc>
      </w:tr>
      <w:tr w:rsidR="00BA759A" w:rsidRPr="007C620C" w:rsidTr="007A0F5B">
        <w:trPr>
          <w:trHeight w:val="584"/>
        </w:trPr>
        <w:tc>
          <w:tcPr>
            <w:tcW w:w="2835" w:type="dxa"/>
            <w:shd w:val="clear" w:color="auto" w:fill="E0E0E0"/>
          </w:tcPr>
          <w:p w:rsidR="00A60439" w:rsidRDefault="00BA759A">
            <w:pPr>
              <w:spacing w:after="0"/>
              <w:rPr>
                <w:rFonts w:cs="Arial"/>
                <w:color w:val="000000"/>
                <w:kern w:val="24"/>
                <w:sz w:val="20"/>
                <w:szCs w:val="24"/>
              </w:rPr>
            </w:pPr>
            <w:r>
              <w:rPr>
                <w:rFonts w:cs="Arial"/>
                <w:color w:val="000000"/>
                <w:kern w:val="24"/>
                <w:sz w:val="20"/>
              </w:rPr>
              <w:lastRenderedPageBreak/>
              <w:t xml:space="preserve">Channel Description </w:t>
            </w:r>
          </w:p>
        </w:tc>
        <w:tc>
          <w:tcPr>
            <w:tcW w:w="2835" w:type="dxa"/>
            <w:shd w:val="clear" w:color="auto" w:fill="E0E0E0"/>
            <w:tcMar>
              <w:top w:w="72" w:type="dxa"/>
              <w:left w:w="144" w:type="dxa"/>
              <w:bottom w:w="72" w:type="dxa"/>
              <w:right w:w="144" w:type="dxa"/>
            </w:tcMar>
          </w:tcPr>
          <w:p w:rsidR="00113F0A" w:rsidRDefault="00B35F86">
            <w:pPr>
              <w:spacing w:after="0"/>
              <w:rPr>
                <w:rFonts w:cs="Arial"/>
                <w:kern w:val="24"/>
                <w:sz w:val="20"/>
              </w:rPr>
            </w:pPr>
            <w:r w:rsidRPr="00B35F86">
              <w:rPr>
                <w:rFonts w:ascii="Arial" w:hAnsi="Arial" w:cs="Arial"/>
                <w:kern w:val="24"/>
                <w:sz w:val="20"/>
                <w:szCs w:val="20"/>
              </w:rPr>
              <w:t xml:space="preserve">Infrared 10.8 </w:t>
            </w:r>
          </w:p>
        </w:tc>
        <w:tc>
          <w:tcPr>
            <w:tcW w:w="9781" w:type="dxa"/>
            <w:shd w:val="clear" w:color="auto" w:fill="E0E0E0"/>
            <w:tcMar>
              <w:top w:w="72" w:type="dxa"/>
              <w:left w:w="144" w:type="dxa"/>
              <w:bottom w:w="72" w:type="dxa"/>
              <w:right w:w="144" w:type="dxa"/>
            </w:tcMar>
          </w:tcPr>
          <w:p w:rsidR="00BA759A" w:rsidRDefault="00BA759A" w:rsidP="007C620C">
            <w:pPr>
              <w:spacing w:after="0"/>
              <w:rPr>
                <w:rFonts w:cs="Arial"/>
                <w:sz w:val="20"/>
              </w:rPr>
            </w:pPr>
            <w:r>
              <w:rPr>
                <w:rFonts w:cs="Arial"/>
                <w:sz w:val="20"/>
              </w:rPr>
              <w:t>Channel description</w:t>
            </w:r>
          </w:p>
        </w:tc>
      </w:tr>
      <w:tr w:rsidR="00BA759A" w:rsidRPr="007C620C" w:rsidTr="007A0F5B">
        <w:trPr>
          <w:trHeight w:val="584"/>
        </w:trPr>
        <w:tc>
          <w:tcPr>
            <w:tcW w:w="2835" w:type="dxa"/>
            <w:shd w:val="clear" w:color="auto" w:fill="E0E0E0"/>
          </w:tcPr>
          <w:p w:rsidR="00BA759A" w:rsidRDefault="00BA759A" w:rsidP="00BA759A">
            <w:pPr>
              <w:spacing w:after="0"/>
              <w:rPr>
                <w:rFonts w:cs="Arial"/>
                <w:color w:val="000000"/>
                <w:kern w:val="24"/>
                <w:sz w:val="20"/>
              </w:rPr>
            </w:pPr>
            <w:r>
              <w:rPr>
                <w:rFonts w:cs="Arial"/>
                <w:color w:val="000000"/>
                <w:kern w:val="24"/>
                <w:sz w:val="20"/>
              </w:rPr>
              <w:t>Channel Mode</w:t>
            </w:r>
          </w:p>
        </w:tc>
        <w:tc>
          <w:tcPr>
            <w:tcW w:w="2835" w:type="dxa"/>
            <w:shd w:val="clear" w:color="auto" w:fill="E0E0E0"/>
            <w:tcMar>
              <w:top w:w="72" w:type="dxa"/>
              <w:left w:w="144" w:type="dxa"/>
              <w:bottom w:w="72" w:type="dxa"/>
              <w:right w:w="144" w:type="dxa"/>
            </w:tcMar>
          </w:tcPr>
          <w:p w:rsidR="00BA759A" w:rsidRPr="00FA6358" w:rsidRDefault="00BA759A" w:rsidP="007C620C">
            <w:pPr>
              <w:spacing w:after="0"/>
              <w:rPr>
                <w:rFonts w:ascii="Arial" w:hAnsi="Arial" w:cs="Arial"/>
                <w:color w:val="FF0000"/>
                <w:kern w:val="24"/>
                <w:sz w:val="20"/>
                <w:szCs w:val="20"/>
              </w:rPr>
            </w:pPr>
            <w:r>
              <w:rPr>
                <w:rFonts w:cs="Arial"/>
                <w:color w:val="000000"/>
                <w:kern w:val="24"/>
                <w:sz w:val="20"/>
              </w:rPr>
              <w:t>See 3.4.2.1</w:t>
            </w:r>
          </w:p>
        </w:tc>
        <w:tc>
          <w:tcPr>
            <w:tcW w:w="9781" w:type="dxa"/>
            <w:shd w:val="clear" w:color="auto" w:fill="E0E0E0"/>
            <w:tcMar>
              <w:top w:w="72" w:type="dxa"/>
              <w:left w:w="144" w:type="dxa"/>
              <w:bottom w:w="72" w:type="dxa"/>
              <w:right w:w="144" w:type="dxa"/>
            </w:tcMar>
          </w:tcPr>
          <w:p w:rsidR="00BA759A" w:rsidRDefault="00BA759A" w:rsidP="007C620C">
            <w:pPr>
              <w:spacing w:after="0"/>
              <w:rPr>
                <w:rFonts w:cs="Arial"/>
                <w:sz w:val="20"/>
              </w:rPr>
            </w:pPr>
            <w:r>
              <w:rPr>
                <w:rFonts w:cs="Arial"/>
                <w:sz w:val="20"/>
              </w:rPr>
              <w:t>A channel can have multiple modes which are described in the section (see 3.4.2.1)</w:t>
            </w:r>
          </w:p>
        </w:tc>
      </w:tr>
    </w:tbl>
    <w:p w:rsidR="00113F0A" w:rsidRDefault="00BA759A">
      <w:pPr>
        <w:pStyle w:val="Heading4"/>
      </w:pPr>
      <w:r>
        <w:t>Channel Mode</w:t>
      </w:r>
    </w:p>
    <w:p w:rsidR="00BA759A" w:rsidRPr="0079249D" w:rsidRDefault="00BA759A" w:rsidP="00BA759A">
      <w:r>
        <w:t xml:space="preserve">This section describes the information relative to the different mode of a particular channel. </w:t>
      </w:r>
      <w:r w:rsidR="00293089">
        <w:t>A channel can have multiple modes with different resolutions.</w:t>
      </w:r>
    </w:p>
    <w:tbl>
      <w:tblPr>
        <w:tblW w:w="15309" w:type="dxa"/>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814"/>
        <w:gridCol w:w="2814"/>
        <w:gridCol w:w="9681"/>
      </w:tblGrid>
      <w:tr w:rsidR="00BA759A" w:rsidRPr="007C620C" w:rsidTr="007A0F5B">
        <w:trPr>
          <w:trHeight w:val="584"/>
        </w:trPr>
        <w:tc>
          <w:tcPr>
            <w:tcW w:w="2836"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Pr>
          <w:p w:rsidR="00BA759A" w:rsidRPr="007C620C" w:rsidRDefault="00BA759A" w:rsidP="007C620C">
            <w:pPr>
              <w:spacing w:after="0"/>
              <w:jc w:val="center"/>
              <w:rPr>
                <w:rFonts w:cs="Arial"/>
                <w:b/>
                <w:color w:val="FFFFFF" w:themeColor="background1"/>
              </w:rPr>
            </w:pPr>
            <w:r w:rsidRPr="007C620C">
              <w:rPr>
                <w:rFonts w:cs="Arial"/>
                <w:b/>
                <w:color w:val="FFFFFF" w:themeColor="background1"/>
              </w:rPr>
              <w:t>attribute</w:t>
            </w:r>
          </w:p>
        </w:tc>
        <w:tc>
          <w:tcPr>
            <w:tcW w:w="283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BA759A" w:rsidRPr="007C620C" w:rsidRDefault="00BA759A" w:rsidP="007C620C">
            <w:pPr>
              <w:spacing w:after="0"/>
              <w:jc w:val="center"/>
              <w:rPr>
                <w:rFonts w:cs="Arial"/>
                <w:b/>
              </w:rPr>
            </w:pPr>
            <w:r w:rsidRPr="007C620C">
              <w:rPr>
                <w:rFonts w:cs="Arial"/>
                <w:b/>
                <w:bCs/>
                <w:color w:val="FFFFFF"/>
                <w:kern w:val="24"/>
              </w:rPr>
              <w:t>Example</w:t>
            </w:r>
          </w:p>
        </w:tc>
        <w:tc>
          <w:tcPr>
            <w:tcW w:w="9781"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000000" w:themeFill="text1"/>
            <w:tcMar>
              <w:top w:w="72" w:type="dxa"/>
              <w:left w:w="144" w:type="dxa"/>
              <w:bottom w:w="72" w:type="dxa"/>
              <w:right w:w="144" w:type="dxa"/>
            </w:tcMar>
          </w:tcPr>
          <w:p w:rsidR="00BA759A" w:rsidRPr="007C620C" w:rsidRDefault="00BA759A" w:rsidP="007C620C">
            <w:pPr>
              <w:spacing w:after="0"/>
              <w:jc w:val="center"/>
              <w:rPr>
                <w:rFonts w:cs="Arial"/>
                <w:b/>
              </w:rPr>
            </w:pPr>
            <w:r>
              <w:rPr>
                <w:rFonts w:cs="Arial"/>
                <w:b/>
                <w:bCs/>
                <w:color w:val="FFFFFF"/>
                <w:kern w:val="24"/>
              </w:rPr>
              <w:t>Description</w:t>
            </w:r>
          </w:p>
        </w:tc>
      </w:tr>
      <w:tr w:rsidR="00BA759A" w:rsidRPr="007C620C" w:rsidTr="007A0F5B">
        <w:trPr>
          <w:trHeight w:val="584"/>
        </w:trPr>
        <w:tc>
          <w:tcPr>
            <w:tcW w:w="2836" w:type="dxa"/>
            <w:shd w:val="clear" w:color="auto" w:fill="E0E0E0"/>
          </w:tcPr>
          <w:p w:rsidR="00BA759A" w:rsidRDefault="00BA759A" w:rsidP="007C620C">
            <w:pPr>
              <w:spacing w:after="0"/>
              <w:rPr>
                <w:rFonts w:cs="Arial"/>
                <w:color w:val="000000"/>
                <w:kern w:val="24"/>
                <w:sz w:val="20"/>
              </w:rPr>
            </w:pPr>
            <w:r>
              <w:rPr>
                <w:rFonts w:cs="Arial"/>
                <w:color w:val="000000"/>
                <w:kern w:val="24"/>
                <w:sz w:val="20"/>
              </w:rPr>
              <w:t>Channel Mode Name</w:t>
            </w:r>
          </w:p>
        </w:tc>
        <w:tc>
          <w:tcPr>
            <w:tcW w:w="2835" w:type="dxa"/>
            <w:shd w:val="clear" w:color="auto" w:fill="E0E0E0"/>
            <w:tcMar>
              <w:top w:w="72" w:type="dxa"/>
              <w:left w:w="144" w:type="dxa"/>
              <w:bottom w:w="72" w:type="dxa"/>
              <w:right w:w="144" w:type="dxa"/>
            </w:tcMar>
          </w:tcPr>
          <w:p w:rsidR="00BA759A" w:rsidRPr="007C620C" w:rsidRDefault="00BA759A" w:rsidP="004B25CF">
            <w:pPr>
              <w:spacing w:after="0"/>
              <w:rPr>
                <w:rFonts w:cs="Arial"/>
                <w:color w:val="000000"/>
                <w:kern w:val="24"/>
                <w:sz w:val="20"/>
              </w:rPr>
            </w:pPr>
            <w:r>
              <w:rPr>
                <w:rFonts w:cs="Arial"/>
                <w:color w:val="000000"/>
                <w:kern w:val="24"/>
                <w:sz w:val="20"/>
              </w:rPr>
              <w:t>nominal</w:t>
            </w:r>
          </w:p>
        </w:tc>
        <w:tc>
          <w:tcPr>
            <w:tcW w:w="9781" w:type="dxa"/>
            <w:shd w:val="clear" w:color="auto" w:fill="E0E0E0"/>
            <w:tcMar>
              <w:top w:w="72" w:type="dxa"/>
              <w:left w:w="144" w:type="dxa"/>
              <w:bottom w:w="72" w:type="dxa"/>
              <w:right w:w="144" w:type="dxa"/>
            </w:tcMar>
          </w:tcPr>
          <w:p w:rsidR="00BA759A" w:rsidRPr="007C620C" w:rsidRDefault="00BA759A" w:rsidP="007C620C">
            <w:pPr>
              <w:spacing w:after="0"/>
              <w:rPr>
                <w:rFonts w:cs="Arial"/>
                <w:sz w:val="20"/>
              </w:rPr>
            </w:pPr>
            <w:r>
              <w:rPr>
                <w:rFonts w:cs="Arial"/>
                <w:sz w:val="20"/>
              </w:rPr>
              <w:t>Name of the Channel mode.</w:t>
            </w:r>
          </w:p>
        </w:tc>
      </w:tr>
      <w:tr w:rsidR="00BA759A" w:rsidRPr="007C620C" w:rsidTr="007A0F5B">
        <w:trPr>
          <w:trHeight w:val="584"/>
        </w:trPr>
        <w:tc>
          <w:tcPr>
            <w:tcW w:w="2836" w:type="dxa"/>
            <w:shd w:val="clear" w:color="auto" w:fill="E0E0E0"/>
          </w:tcPr>
          <w:p w:rsidR="00A60439" w:rsidRDefault="00BA759A">
            <w:pPr>
              <w:spacing w:after="0"/>
              <w:rPr>
                <w:rFonts w:cs="Arial"/>
                <w:color w:val="000000"/>
                <w:kern w:val="24"/>
                <w:sz w:val="20"/>
                <w:szCs w:val="24"/>
              </w:rPr>
            </w:pPr>
            <w:r>
              <w:rPr>
                <w:rFonts w:cs="Arial"/>
                <w:color w:val="000000"/>
                <w:kern w:val="24"/>
                <w:sz w:val="20"/>
              </w:rPr>
              <w:t>Resolution Type</w:t>
            </w:r>
          </w:p>
        </w:tc>
        <w:tc>
          <w:tcPr>
            <w:tcW w:w="2835" w:type="dxa"/>
            <w:shd w:val="clear" w:color="auto" w:fill="E0E0E0"/>
            <w:tcMar>
              <w:top w:w="72" w:type="dxa"/>
              <w:left w:w="144" w:type="dxa"/>
              <w:bottom w:w="72" w:type="dxa"/>
              <w:right w:w="144" w:type="dxa"/>
            </w:tcMar>
          </w:tcPr>
          <w:p w:rsidR="00A60439" w:rsidRDefault="0033251A">
            <w:pPr>
              <w:spacing w:after="0"/>
              <w:rPr>
                <w:rFonts w:ascii="Arial" w:hAnsi="Arial" w:cs="Arial"/>
                <w:kern w:val="24"/>
                <w:sz w:val="20"/>
                <w:szCs w:val="20"/>
              </w:rPr>
            </w:pPr>
            <w:r>
              <w:rPr>
                <w:rFonts w:ascii="Arial" w:hAnsi="Arial" w:cs="Arial"/>
                <w:kern w:val="24"/>
                <w:sz w:val="20"/>
                <w:szCs w:val="20"/>
              </w:rPr>
              <w:t xml:space="preserve">Spatial </w:t>
            </w:r>
          </w:p>
        </w:tc>
        <w:tc>
          <w:tcPr>
            <w:tcW w:w="9781" w:type="dxa"/>
            <w:shd w:val="clear" w:color="auto" w:fill="E0E0E0"/>
            <w:tcMar>
              <w:top w:w="72" w:type="dxa"/>
              <w:left w:w="144" w:type="dxa"/>
              <w:bottom w:w="72" w:type="dxa"/>
              <w:right w:w="144" w:type="dxa"/>
            </w:tcMar>
          </w:tcPr>
          <w:p w:rsidR="00113F0A" w:rsidRDefault="0033251A">
            <w:pPr>
              <w:spacing w:after="0"/>
              <w:rPr>
                <w:rFonts w:cs="Arial"/>
                <w:sz w:val="20"/>
                <w:szCs w:val="24"/>
              </w:rPr>
            </w:pPr>
            <w:r>
              <w:rPr>
                <w:rFonts w:cs="Arial"/>
                <w:sz w:val="20"/>
              </w:rPr>
              <w:t>The different t</w:t>
            </w:r>
            <w:r w:rsidR="00BA759A">
              <w:rPr>
                <w:rFonts w:cs="Arial"/>
                <w:sz w:val="20"/>
              </w:rPr>
              <w:t>ype</w:t>
            </w:r>
            <w:r>
              <w:rPr>
                <w:rFonts w:cs="Arial"/>
                <w:sz w:val="20"/>
              </w:rPr>
              <w:t>s</w:t>
            </w:r>
            <w:r w:rsidR="00BA759A">
              <w:rPr>
                <w:rFonts w:cs="Arial"/>
                <w:sz w:val="20"/>
              </w:rPr>
              <w:t xml:space="preserve"> of resolution</w:t>
            </w:r>
            <w:r>
              <w:rPr>
                <w:rFonts w:cs="Arial"/>
                <w:sz w:val="20"/>
              </w:rPr>
              <w:t xml:space="preserve">. It can be a </w:t>
            </w:r>
            <w:r w:rsidR="004A0557">
              <w:rPr>
                <w:rFonts w:cs="Arial"/>
                <w:sz w:val="20"/>
              </w:rPr>
              <w:t>spatial or temporal</w:t>
            </w:r>
            <w:r>
              <w:rPr>
                <w:rFonts w:cs="Arial"/>
                <w:sz w:val="20"/>
              </w:rPr>
              <w:t xml:space="preserve"> resolution</w:t>
            </w:r>
          </w:p>
        </w:tc>
      </w:tr>
      <w:tr w:rsidR="00BA759A" w:rsidRPr="007C620C" w:rsidTr="007A0F5B">
        <w:trPr>
          <w:trHeight w:val="584"/>
        </w:trPr>
        <w:tc>
          <w:tcPr>
            <w:tcW w:w="2836" w:type="dxa"/>
            <w:shd w:val="clear" w:color="auto" w:fill="E0E0E0"/>
          </w:tcPr>
          <w:p w:rsidR="00A60439" w:rsidRDefault="00BA759A">
            <w:pPr>
              <w:spacing w:after="0"/>
              <w:rPr>
                <w:rFonts w:cs="Arial"/>
                <w:color w:val="000000"/>
                <w:kern w:val="24"/>
                <w:sz w:val="20"/>
                <w:szCs w:val="24"/>
              </w:rPr>
            </w:pPr>
            <w:r>
              <w:rPr>
                <w:rFonts w:cs="Arial"/>
                <w:color w:val="000000"/>
                <w:kern w:val="24"/>
                <w:sz w:val="20"/>
              </w:rPr>
              <w:t xml:space="preserve">Resolution </w:t>
            </w:r>
            <w:r w:rsidR="0033251A">
              <w:rPr>
                <w:rFonts w:cs="Arial"/>
                <w:color w:val="000000"/>
                <w:kern w:val="24"/>
                <w:sz w:val="20"/>
              </w:rPr>
              <w:t>Information</w:t>
            </w:r>
          </w:p>
        </w:tc>
        <w:tc>
          <w:tcPr>
            <w:tcW w:w="2835" w:type="dxa"/>
            <w:shd w:val="clear" w:color="auto" w:fill="E0E0E0"/>
            <w:tcMar>
              <w:top w:w="72" w:type="dxa"/>
              <w:left w:w="144" w:type="dxa"/>
              <w:bottom w:w="72" w:type="dxa"/>
              <w:right w:w="144" w:type="dxa"/>
            </w:tcMar>
          </w:tcPr>
          <w:p w:rsidR="00BA759A" w:rsidRPr="0033251A" w:rsidRDefault="00B35F86" w:rsidP="007C620C">
            <w:pPr>
              <w:spacing w:after="0"/>
              <w:rPr>
                <w:rFonts w:ascii="Arial" w:hAnsi="Arial" w:cs="Arial"/>
                <w:kern w:val="24"/>
                <w:sz w:val="20"/>
                <w:szCs w:val="20"/>
              </w:rPr>
            </w:pPr>
            <w:r w:rsidRPr="00B35F86">
              <w:rPr>
                <w:rFonts w:ascii="Arial" w:hAnsi="Arial" w:cs="Arial"/>
                <w:kern w:val="24"/>
                <w:sz w:val="20"/>
                <w:szCs w:val="20"/>
              </w:rPr>
              <w:t>3.0 km</w:t>
            </w:r>
          </w:p>
        </w:tc>
        <w:tc>
          <w:tcPr>
            <w:tcW w:w="9781" w:type="dxa"/>
            <w:shd w:val="clear" w:color="auto" w:fill="E0E0E0"/>
            <w:tcMar>
              <w:top w:w="72" w:type="dxa"/>
              <w:left w:w="144" w:type="dxa"/>
              <w:bottom w:w="72" w:type="dxa"/>
              <w:right w:w="144" w:type="dxa"/>
            </w:tcMar>
          </w:tcPr>
          <w:p w:rsidR="00BA759A" w:rsidRDefault="0033251A" w:rsidP="00BA759A">
            <w:pPr>
              <w:spacing w:after="0"/>
              <w:rPr>
                <w:rFonts w:cs="Arial"/>
                <w:sz w:val="20"/>
              </w:rPr>
            </w:pPr>
            <w:r>
              <w:rPr>
                <w:rFonts w:cs="Arial"/>
                <w:sz w:val="20"/>
              </w:rPr>
              <w:t>Resolution Information. For instance 1 pixel equal 3 km.</w:t>
            </w:r>
          </w:p>
        </w:tc>
      </w:tr>
    </w:tbl>
    <w:p w:rsidR="00BA759A" w:rsidRPr="0079249D" w:rsidRDefault="00BA759A" w:rsidP="00BA759A"/>
    <w:p w:rsidR="00113F0A" w:rsidRDefault="004B7CF6">
      <w:pPr>
        <w:pStyle w:val="Heading3"/>
      </w:pPr>
      <w:r>
        <w:t>Instrument Type Controlled Vocabulary List</w:t>
      </w:r>
    </w:p>
    <w:p w:rsidR="009A2A54" w:rsidRDefault="007C7544">
      <w:pPr>
        <w:rPr>
          <w:color w:val="FF0000"/>
        </w:rPr>
      </w:pPr>
      <w:r>
        <w:t xml:space="preserve">For the instrument type list, it is </w:t>
      </w:r>
      <w:r w:rsidR="00F34999">
        <w:t>recommend</w:t>
      </w:r>
      <w:r>
        <w:t>ed</w:t>
      </w:r>
      <w:r w:rsidR="00F34999">
        <w:t xml:space="preserve"> to use the OSCAR Instrument types</w:t>
      </w:r>
      <w:r w:rsidR="004E19DE">
        <w:t xml:space="preserve">. For more information refer to </w:t>
      </w:r>
      <w:hyperlink r:id="rId23" w:history="1">
        <w:r w:rsidRPr="00D95A2E">
          <w:rPr>
            <w:rStyle w:val="Hyperlink"/>
          </w:rPr>
          <w:t>http://www.wmo-sat.info/oscar/instrumenttypes</w:t>
        </w:r>
      </w:hyperlink>
      <w:r>
        <w:t xml:space="preserve"> </w:t>
      </w:r>
    </w:p>
    <w:tbl>
      <w:tblPr>
        <w:tblStyle w:val="TableGrid"/>
        <w:tblW w:w="15310" w:type="dxa"/>
        <w:tblInd w:w="-601" w:type="dxa"/>
        <w:tblLayout w:type="fixed"/>
        <w:tblLook w:val="04A0"/>
      </w:tblPr>
      <w:tblGrid>
        <w:gridCol w:w="2087"/>
        <w:gridCol w:w="13223"/>
      </w:tblGrid>
      <w:tr w:rsidR="004B7CF6" w:rsidTr="007A0F5B">
        <w:tc>
          <w:tcPr>
            <w:tcW w:w="2087" w:type="dxa"/>
            <w:tcBorders>
              <w:bottom w:val="single" w:sz="4" w:space="0" w:color="auto"/>
              <w:right w:val="single" w:sz="4" w:space="0" w:color="FFFFFF" w:themeColor="background1"/>
            </w:tcBorders>
            <w:shd w:val="solid" w:color="auto" w:fill="auto"/>
          </w:tcPr>
          <w:p w:rsidR="004B7CF6" w:rsidRPr="006C25E0" w:rsidRDefault="004B7CF6" w:rsidP="00E50E9C">
            <w:pPr>
              <w:jc w:val="center"/>
              <w:rPr>
                <w:rFonts w:cs="Arial"/>
                <w:b/>
              </w:rPr>
            </w:pPr>
            <w:r w:rsidRPr="006C25E0">
              <w:rPr>
                <w:rFonts w:cs="Arial"/>
                <w:b/>
              </w:rPr>
              <w:t>Value</w:t>
            </w:r>
          </w:p>
        </w:tc>
        <w:tc>
          <w:tcPr>
            <w:tcW w:w="13223" w:type="dxa"/>
            <w:tcBorders>
              <w:left w:val="single" w:sz="4" w:space="0" w:color="FFFFFF" w:themeColor="background1"/>
              <w:bottom w:val="single" w:sz="4" w:space="0" w:color="auto"/>
            </w:tcBorders>
            <w:shd w:val="solid" w:color="auto" w:fill="auto"/>
          </w:tcPr>
          <w:p w:rsidR="004B7CF6" w:rsidRPr="006C25E0" w:rsidRDefault="00B35F86" w:rsidP="00E50E9C">
            <w:pPr>
              <w:spacing w:after="200" w:line="276" w:lineRule="auto"/>
              <w:jc w:val="center"/>
              <w:rPr>
                <w:rFonts w:cs="Arial"/>
                <w:b/>
                <w:sz w:val="24"/>
                <w:szCs w:val="24"/>
              </w:rPr>
            </w:pPr>
            <w:r w:rsidRPr="00B35F86">
              <w:rPr>
                <w:rFonts w:ascii="Arial" w:hAnsi="Arial" w:cs="Arial"/>
                <w:b/>
              </w:rPr>
              <w:t>Description</w:t>
            </w:r>
          </w:p>
        </w:tc>
      </w:tr>
      <w:tr w:rsidR="004B7CF6" w:rsidTr="007A0F5B">
        <w:tc>
          <w:tcPr>
            <w:tcW w:w="2087" w:type="dxa"/>
            <w:shd w:val="clear" w:color="auto" w:fill="E0E0E0"/>
          </w:tcPr>
          <w:p w:rsidR="004B7CF6" w:rsidRPr="004E19DE" w:rsidRDefault="00B35F86" w:rsidP="00E50E9C">
            <w:r w:rsidRPr="00B35F86">
              <w:rPr>
                <w:rFonts w:ascii="Calibri" w:hAnsi="Calibri"/>
              </w:rPr>
              <w:t>Moderate-resolution optical imager </w:t>
            </w:r>
          </w:p>
        </w:tc>
        <w:tc>
          <w:tcPr>
            <w:tcW w:w="13223" w:type="dxa"/>
            <w:shd w:val="clear" w:color="auto" w:fill="E0E0E0"/>
          </w:tcPr>
          <w:p w:rsidR="004E19DE" w:rsidRPr="004E19DE" w:rsidRDefault="004E19DE" w:rsidP="004E19DE">
            <w:r w:rsidRPr="004E19DE">
              <w:t>Wide range of instruments with the following general characteristics:</w:t>
            </w:r>
          </w:p>
          <w:p w:rsidR="004E19DE" w:rsidRPr="004E19DE" w:rsidRDefault="004E19DE" w:rsidP="004E19DE">
            <w:pPr>
              <w:numPr>
                <w:ilvl w:val="0"/>
                <w:numId w:val="4"/>
              </w:numPr>
            </w:pPr>
            <w:r w:rsidRPr="004E19DE">
              <w:t>Operating in the VIS, NIR, SWIR, MWIR and TIR spectral bands, i.e. from ~ 0.4 to ~15 μm.</w:t>
            </w:r>
          </w:p>
          <w:p w:rsidR="004E19DE" w:rsidRPr="004E19DE" w:rsidRDefault="004E19DE" w:rsidP="004E19DE">
            <w:pPr>
              <w:numPr>
                <w:ilvl w:val="0"/>
                <w:numId w:val="4"/>
              </w:numPr>
            </w:pPr>
            <w:r w:rsidRPr="004E19DE">
              <w:lastRenderedPageBreak/>
              <w:t>Discrete channels, number from a few to a few tens, separated by dichroics, filters or spectrometers, with bandwidths from ~10 nm to ~1 μm.</w:t>
            </w:r>
          </w:p>
          <w:p w:rsidR="004E19DE" w:rsidRPr="004E19DE" w:rsidRDefault="004E19DE" w:rsidP="004E19DE">
            <w:pPr>
              <w:numPr>
                <w:ilvl w:val="0"/>
                <w:numId w:val="4"/>
              </w:numPr>
            </w:pPr>
            <w:r w:rsidRPr="004E19DE">
              <w:t>Imaging capability, i.e. continuous and contiguous sampling, with spatial resolution in the order of 1 km, covering a swath of several 100 km to a few 1000 km.</w:t>
            </w:r>
          </w:p>
          <w:p w:rsidR="004E19DE" w:rsidRPr="004E19DE" w:rsidRDefault="004E19DE" w:rsidP="004E19DE">
            <w:pPr>
              <w:numPr>
                <w:ilvl w:val="0"/>
                <w:numId w:val="4"/>
              </w:numPr>
            </w:pPr>
            <w:r w:rsidRPr="004E19DE">
              <w:t>Scanning law generally cross-track, sometimes multi-angle, sometimes under more polarisations.</w:t>
            </w:r>
          </w:p>
          <w:p w:rsidR="004E19DE" w:rsidRPr="004E19DE" w:rsidRDefault="004E19DE" w:rsidP="004E19DE">
            <w:pPr>
              <w:numPr>
                <w:ilvl w:val="0"/>
                <w:numId w:val="4"/>
              </w:numPr>
            </w:pPr>
            <w:r w:rsidRPr="004E19DE">
              <w:t>Applicable in both LEO and GEO.</w:t>
            </w:r>
          </w:p>
          <w:p w:rsidR="004E19DE" w:rsidRPr="004E19DE" w:rsidRDefault="004E19DE" w:rsidP="004E19DE">
            <w:r w:rsidRPr="004E19DE">
              <w:t>Depending on spectral bands, number and bandwidth of channels, and radiometric accuracy, the application fields may include: cloud observation, surface variables, ocean colour, aerosol, and cloud-motion winds.</w:t>
            </w:r>
          </w:p>
          <w:p w:rsidR="004B7CF6" w:rsidRPr="004B7CF6" w:rsidRDefault="004B7CF6"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High resolution optical imager </w:t>
            </w:r>
          </w:p>
        </w:tc>
        <w:tc>
          <w:tcPr>
            <w:tcW w:w="13223" w:type="dxa"/>
            <w:shd w:val="clear" w:color="auto" w:fill="E0E0E0"/>
          </w:tcPr>
          <w:p w:rsidR="004E19DE" w:rsidRPr="004E19DE" w:rsidRDefault="004E19DE" w:rsidP="004E19DE">
            <w:r w:rsidRPr="004E19DE">
              <w:t>Instruments with the following general characteristics:</w:t>
            </w:r>
          </w:p>
          <w:p w:rsidR="004E19DE" w:rsidRPr="004E19DE" w:rsidRDefault="004E19DE" w:rsidP="004E19DE">
            <w:pPr>
              <w:numPr>
                <w:ilvl w:val="0"/>
                <w:numId w:val="5"/>
              </w:numPr>
            </w:pPr>
            <w:r w:rsidRPr="004E19DE">
              <w:t>Spatial resolution in the range of less than 1 m to a few 10 m.</w:t>
            </w:r>
          </w:p>
          <w:p w:rsidR="004E19DE" w:rsidRPr="004E19DE" w:rsidRDefault="004E19DE" w:rsidP="004E19DE">
            <w:pPr>
              <w:numPr>
                <w:ilvl w:val="0"/>
                <w:numId w:val="5"/>
              </w:numPr>
            </w:pPr>
            <w:r w:rsidRPr="004E19DE">
              <w:t>Covered wavelengths in the VIS, NIR and SWIR bands, i.e. 0.4 to 3 μm, with possible extension to supporting MWIR and TIR.</w:t>
            </w:r>
          </w:p>
          <w:p w:rsidR="004E19DE" w:rsidRPr="004E19DE" w:rsidRDefault="004E19DE" w:rsidP="004E19DE">
            <w:pPr>
              <w:numPr>
                <w:ilvl w:val="0"/>
                <w:numId w:val="5"/>
              </w:numPr>
            </w:pPr>
            <w:r w:rsidRPr="004E19DE">
              <w:t>Variable number or channels and bandwidths:</w:t>
            </w:r>
          </w:p>
          <w:p w:rsidR="004E19DE" w:rsidRPr="004E19DE" w:rsidRDefault="004E19DE" w:rsidP="004E19DE">
            <w:pPr>
              <w:numPr>
                <w:ilvl w:val="1"/>
                <w:numId w:val="5"/>
              </w:numPr>
            </w:pPr>
            <w:r w:rsidRPr="004E19DE">
              <w:t>single channel (panchromatic) with around 0.4 μm bandwidth (e.g., 500-900 nm)</w:t>
            </w:r>
          </w:p>
          <w:p w:rsidR="004E19DE" w:rsidRPr="004E19DE" w:rsidRDefault="004E19DE" w:rsidP="004E19DE">
            <w:pPr>
              <w:numPr>
                <w:ilvl w:val="1"/>
                <w:numId w:val="5"/>
              </w:numPr>
            </w:pPr>
            <w:r w:rsidRPr="004E19DE">
              <w:t>3 to 10 (multispectral) channels with around 0.1 μm bandwidth</w:t>
            </w:r>
          </w:p>
          <w:p w:rsidR="004E19DE" w:rsidRPr="004E19DE" w:rsidRDefault="004E19DE" w:rsidP="004E19DE">
            <w:pPr>
              <w:numPr>
                <w:ilvl w:val="1"/>
                <w:numId w:val="5"/>
              </w:numPr>
            </w:pPr>
            <w:r w:rsidRPr="004E19DE">
              <w:t>continuous spectral range (hyperspectral) with typically100 channels of around 10 nm bandwidth;</w:t>
            </w:r>
          </w:p>
          <w:p w:rsidR="004E19DE" w:rsidRPr="004E19DE" w:rsidRDefault="004E19DE" w:rsidP="004E19DE">
            <w:pPr>
              <w:numPr>
                <w:ilvl w:val="0"/>
                <w:numId w:val="5"/>
              </w:numPr>
            </w:pPr>
            <w:r w:rsidRPr="004E19DE">
              <w:t>Imaging capability, i.e. continuous and contiguous sampling, covering a swath ranging from a few 10 km to some 100 km, often addressable within a field-of-regard of several 100 km.</w:t>
            </w:r>
          </w:p>
          <w:p w:rsidR="004E19DE" w:rsidRPr="004E19DE" w:rsidRDefault="004E19DE" w:rsidP="004E19DE">
            <w:pPr>
              <w:numPr>
                <w:ilvl w:val="0"/>
                <w:numId w:val="5"/>
              </w:numPr>
            </w:pPr>
            <w:r w:rsidRPr="004E19DE">
              <w:t>Applicable in LEO (GEO not excluded but not yet exploited).</w:t>
            </w:r>
          </w:p>
          <w:p w:rsidR="004E19DE" w:rsidRPr="004E19DE" w:rsidRDefault="004E19DE" w:rsidP="004E19DE">
            <w:r w:rsidRPr="004E19DE">
              <w:t>Depending on the spectral bands, number and bandwidth of channels, and steerable pointing capability, the application fields may include:</w:t>
            </w:r>
          </w:p>
          <w:p w:rsidR="004E19DE" w:rsidRPr="004E19DE" w:rsidRDefault="004E19DE" w:rsidP="004E19DE">
            <w:pPr>
              <w:numPr>
                <w:ilvl w:val="0"/>
                <w:numId w:val="6"/>
              </w:numPr>
            </w:pPr>
            <w:r w:rsidRPr="004E19DE">
              <w:t>panchromatic: recognition, stereoscopy;</w:t>
            </w:r>
          </w:p>
          <w:p w:rsidR="004E19DE" w:rsidRPr="004E19DE" w:rsidRDefault="004E19DE" w:rsidP="004E19DE">
            <w:pPr>
              <w:numPr>
                <w:ilvl w:val="0"/>
                <w:numId w:val="6"/>
              </w:numPr>
            </w:pPr>
            <w:r w:rsidRPr="004E19DE">
              <w:t>multispectral: land use/cover, vegetation classification, disaster monitoring;</w:t>
            </w:r>
          </w:p>
          <w:p w:rsidR="004E19DE" w:rsidRPr="004E19DE" w:rsidRDefault="004E19DE" w:rsidP="004E19DE">
            <w:pPr>
              <w:numPr>
                <w:ilvl w:val="0"/>
                <w:numId w:val="6"/>
              </w:numPr>
            </w:pPr>
            <w:r w:rsidRPr="004E19DE">
              <w:t>hyperspectral: vegetation process study, carbon cycle.</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Cross-nadir scanning SW sounder</w:t>
            </w:r>
          </w:p>
        </w:tc>
        <w:tc>
          <w:tcPr>
            <w:tcW w:w="13223" w:type="dxa"/>
            <w:shd w:val="clear" w:color="auto" w:fill="E0E0E0"/>
          </w:tcPr>
          <w:p w:rsidR="0016026A" w:rsidRPr="0016026A" w:rsidRDefault="0016026A" w:rsidP="0016026A">
            <w:r w:rsidRPr="0016026A">
              <w:t>Spectrometer with the following main characteristics:</w:t>
            </w:r>
          </w:p>
          <w:p w:rsidR="0016026A" w:rsidRPr="0016026A" w:rsidRDefault="0016026A" w:rsidP="0016026A">
            <w:pPr>
              <w:numPr>
                <w:ilvl w:val="0"/>
                <w:numId w:val="7"/>
              </w:numPr>
            </w:pPr>
            <w:r w:rsidRPr="0016026A">
              <w:t>Covered wavelengths in the UV, VIS, NIR and SWIR bands, i.e. 0.2 to 3 μm.</w:t>
            </w:r>
          </w:p>
          <w:p w:rsidR="0016026A" w:rsidRPr="0016026A" w:rsidRDefault="0016026A" w:rsidP="0016026A">
            <w:pPr>
              <w:numPr>
                <w:ilvl w:val="0"/>
                <w:numId w:val="7"/>
              </w:numPr>
            </w:pPr>
            <w:r w:rsidRPr="0016026A">
              <w:t>Spectral resolution ranging from a fraction of nm to a few nm.</w:t>
            </w:r>
          </w:p>
          <w:p w:rsidR="0016026A" w:rsidRPr="0016026A" w:rsidRDefault="0016026A" w:rsidP="0016026A">
            <w:pPr>
              <w:numPr>
                <w:ilvl w:val="0"/>
                <w:numId w:val="7"/>
              </w:numPr>
            </w:pPr>
            <w:r w:rsidRPr="0016026A">
              <w:t>Spatial resolution in the order of 10 km.</w:t>
            </w:r>
          </w:p>
          <w:p w:rsidR="0016026A" w:rsidRPr="0016026A" w:rsidRDefault="0016026A" w:rsidP="0016026A">
            <w:pPr>
              <w:numPr>
                <w:ilvl w:val="0"/>
                <w:numId w:val="7"/>
              </w:numPr>
            </w:pPr>
            <w:r w:rsidRPr="0016026A">
              <w:t>Horizontal sampling not necessarily continuous and contiguous.</w:t>
            </w:r>
          </w:p>
          <w:p w:rsidR="0016026A" w:rsidRPr="0016026A" w:rsidRDefault="0016026A" w:rsidP="0016026A">
            <w:pPr>
              <w:numPr>
                <w:ilvl w:val="0"/>
                <w:numId w:val="7"/>
              </w:numPr>
            </w:pPr>
            <w:r w:rsidRPr="0016026A">
              <w:t>Scanning capability varying from none (nadir-only) to a swath of a few 1000 km.</w:t>
            </w:r>
          </w:p>
          <w:p w:rsidR="0016026A" w:rsidRPr="0016026A" w:rsidRDefault="0016026A" w:rsidP="0016026A">
            <w:pPr>
              <w:numPr>
                <w:ilvl w:val="0"/>
                <w:numId w:val="7"/>
              </w:numPr>
            </w:pPr>
            <w:r w:rsidRPr="0016026A">
              <w:t>Applicable both in LEO and in GEO.</w:t>
            </w:r>
          </w:p>
          <w:p w:rsidR="0016026A" w:rsidRPr="0016026A" w:rsidRDefault="0016026A" w:rsidP="0016026A">
            <w:r w:rsidRPr="0016026A">
              <w:t>Covered application fields depending on spectral bands and resolution:</w:t>
            </w:r>
          </w:p>
          <w:p w:rsidR="0016026A" w:rsidRPr="0016026A" w:rsidRDefault="0016026A" w:rsidP="0016026A">
            <w:pPr>
              <w:numPr>
                <w:ilvl w:val="0"/>
                <w:numId w:val="8"/>
              </w:numPr>
            </w:pPr>
            <w:r w:rsidRPr="0016026A">
              <w:t>UV basic for ozone;</w:t>
            </w:r>
          </w:p>
          <w:p w:rsidR="0016026A" w:rsidRPr="0016026A" w:rsidRDefault="0016026A" w:rsidP="0016026A">
            <w:pPr>
              <w:numPr>
                <w:ilvl w:val="0"/>
                <w:numId w:val="8"/>
              </w:numPr>
            </w:pPr>
            <w:r w:rsidRPr="0016026A">
              <w:t>extension to VNIR includes some Cl compounds and several NOx;</w:t>
            </w:r>
          </w:p>
          <w:p w:rsidR="0016026A" w:rsidRPr="0016026A" w:rsidRDefault="0016026A" w:rsidP="0016026A">
            <w:pPr>
              <w:numPr>
                <w:ilvl w:val="0"/>
                <w:numId w:val="8"/>
              </w:numPr>
            </w:pPr>
            <w:r w:rsidRPr="0016026A">
              <w:t>extension to SWIR includes some green-house species, more accurately measured if supporting MWIR and/or TIR bands are associated.</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 xml:space="preserve">Cross-nadir scanning </w:t>
            </w:r>
            <w:r w:rsidRPr="00B35F86">
              <w:rPr>
                <w:rFonts w:ascii="Calibri" w:hAnsi="Calibri"/>
              </w:rPr>
              <w:lastRenderedPageBreak/>
              <w:t>IR sounder </w:t>
            </w:r>
          </w:p>
        </w:tc>
        <w:tc>
          <w:tcPr>
            <w:tcW w:w="13223" w:type="dxa"/>
            <w:shd w:val="clear" w:color="auto" w:fill="E0E0E0"/>
          </w:tcPr>
          <w:p w:rsidR="0016026A" w:rsidRPr="0016026A" w:rsidRDefault="0016026A" w:rsidP="0016026A">
            <w:r w:rsidRPr="0016026A">
              <w:lastRenderedPageBreak/>
              <w:t>Radiometer or spectrometer with the following main characteristics:</w:t>
            </w:r>
          </w:p>
          <w:p w:rsidR="0016026A" w:rsidRPr="0016026A" w:rsidRDefault="0016026A" w:rsidP="0016026A">
            <w:pPr>
              <w:numPr>
                <w:ilvl w:val="0"/>
                <w:numId w:val="9"/>
              </w:numPr>
            </w:pPr>
            <w:r w:rsidRPr="0016026A">
              <w:lastRenderedPageBreak/>
              <w:t>Covered wavelengths in the MWIR and TIR bands, i.e. 3 to 15 μm, with possible extension to FIR up to 50 μm, and auxiliary channels in VIS/NIR.</w:t>
            </w:r>
          </w:p>
          <w:p w:rsidR="0016026A" w:rsidRPr="0016026A" w:rsidRDefault="0016026A" w:rsidP="0016026A">
            <w:pPr>
              <w:numPr>
                <w:ilvl w:val="0"/>
                <w:numId w:val="9"/>
              </w:numPr>
            </w:pPr>
            <w:r w:rsidRPr="0016026A">
              <w:t>Spectral resolution in the order of 0.1 cm</w:t>
            </w:r>
            <w:r w:rsidRPr="0016026A">
              <w:rPr>
                <w:vertAlign w:val="superscript"/>
              </w:rPr>
              <w:t>-1</w:t>
            </w:r>
            <w:r w:rsidRPr="0016026A">
              <w:t> (very high) or 0.5 cm</w:t>
            </w:r>
            <w:r w:rsidRPr="0016026A">
              <w:rPr>
                <w:vertAlign w:val="superscript"/>
              </w:rPr>
              <w:t>-1</w:t>
            </w:r>
            <w:r w:rsidRPr="0016026A">
              <w:t> (hyperspectral) or 10 cm</w:t>
            </w:r>
            <w:r w:rsidRPr="0016026A">
              <w:rPr>
                <w:vertAlign w:val="superscript"/>
              </w:rPr>
              <w:t>-1</w:t>
            </w:r>
            <w:r w:rsidRPr="0016026A">
              <w:t> (radiometer).</w:t>
            </w:r>
          </w:p>
          <w:p w:rsidR="0016026A" w:rsidRPr="0016026A" w:rsidRDefault="0016026A" w:rsidP="0016026A">
            <w:pPr>
              <w:numPr>
                <w:ilvl w:val="0"/>
                <w:numId w:val="9"/>
              </w:numPr>
            </w:pPr>
            <w:r w:rsidRPr="0016026A">
              <w:t>Spatial resolution in the order of 10 km.</w:t>
            </w:r>
          </w:p>
          <w:p w:rsidR="0016026A" w:rsidRPr="0016026A" w:rsidRDefault="0016026A" w:rsidP="0016026A">
            <w:pPr>
              <w:numPr>
                <w:ilvl w:val="0"/>
                <w:numId w:val="9"/>
              </w:numPr>
            </w:pPr>
            <w:r w:rsidRPr="0016026A">
              <w:t>Horizontal sampling not necessarily continuous and contiguous.</w:t>
            </w:r>
          </w:p>
          <w:p w:rsidR="0016026A" w:rsidRPr="0016026A" w:rsidRDefault="0016026A" w:rsidP="0016026A">
            <w:pPr>
              <w:numPr>
                <w:ilvl w:val="0"/>
                <w:numId w:val="9"/>
              </w:numPr>
            </w:pPr>
            <w:r w:rsidRPr="0016026A">
              <w:t>Scanning capability varying from none (nadir-only) to a swath of a few 1000 km.</w:t>
            </w:r>
          </w:p>
          <w:p w:rsidR="0016026A" w:rsidRPr="0016026A" w:rsidRDefault="0016026A" w:rsidP="0016026A">
            <w:pPr>
              <w:numPr>
                <w:ilvl w:val="0"/>
                <w:numId w:val="9"/>
              </w:numPr>
            </w:pPr>
            <w:r w:rsidRPr="0016026A">
              <w:t>Applicable both in LEO and in GEO.</w:t>
            </w:r>
          </w:p>
          <w:p w:rsidR="0016026A" w:rsidRPr="0016026A" w:rsidRDefault="0016026A" w:rsidP="0016026A">
            <w:r w:rsidRPr="0016026A">
              <w:t>Covered application fields mostly depending on the spectral resolution, as follows:</w:t>
            </w:r>
          </w:p>
          <w:p w:rsidR="0016026A" w:rsidRPr="0016026A" w:rsidRDefault="0016026A" w:rsidP="0016026A">
            <w:pPr>
              <w:numPr>
                <w:ilvl w:val="0"/>
                <w:numId w:val="10"/>
              </w:numPr>
            </w:pPr>
            <w:r w:rsidRPr="0016026A">
              <w:t>radiometers: coarse vertical resolution temperature and humidity profiles;</w:t>
            </w:r>
          </w:p>
          <w:p w:rsidR="0016026A" w:rsidRPr="0016026A" w:rsidRDefault="0016026A" w:rsidP="0016026A">
            <w:pPr>
              <w:numPr>
                <w:ilvl w:val="0"/>
                <w:numId w:val="10"/>
              </w:numPr>
            </w:pPr>
            <w:r w:rsidRPr="0016026A">
              <w:t>hyperspectral: high vertical resolution temperature and humidity profile, coarse ozone profile and total column or gross profile of few other species, mostly green-house;</w:t>
            </w:r>
          </w:p>
          <w:p w:rsidR="0016026A" w:rsidRPr="0016026A" w:rsidRDefault="0016026A" w:rsidP="0016026A">
            <w:pPr>
              <w:numPr>
                <w:ilvl w:val="0"/>
                <w:numId w:val="10"/>
              </w:numPr>
            </w:pPr>
            <w:r w:rsidRPr="0016026A">
              <w:t>very-high resolution spectrometers: profiles of several species of atmospheric chemistry interest, including CFC’s and other aggressive species.</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SW and IR sounder </w:t>
            </w:r>
          </w:p>
        </w:tc>
        <w:tc>
          <w:tcPr>
            <w:tcW w:w="13223" w:type="dxa"/>
            <w:shd w:val="clear" w:color="auto" w:fill="E0E0E0"/>
          </w:tcPr>
          <w:p w:rsidR="0016026A" w:rsidRPr="0016026A" w:rsidRDefault="0016026A" w:rsidP="0016026A">
            <w:r w:rsidRPr="0016026A">
              <w:t>Spectrometer with the following main characteristics:</w:t>
            </w:r>
          </w:p>
          <w:p w:rsidR="0016026A" w:rsidRPr="0016026A" w:rsidRDefault="0016026A" w:rsidP="0016026A">
            <w:pPr>
              <w:numPr>
                <w:ilvl w:val="0"/>
                <w:numId w:val="11"/>
              </w:numPr>
            </w:pPr>
            <w:r w:rsidRPr="0016026A">
              <w:t>Covered wavelengths in both short-wave (VIS/NIR/SWIR and long-wave (MWIR/TIR).</w:t>
            </w:r>
          </w:p>
          <w:p w:rsidR="0016026A" w:rsidRPr="0016026A" w:rsidRDefault="0016026A" w:rsidP="0016026A">
            <w:pPr>
              <w:numPr>
                <w:ilvl w:val="0"/>
                <w:numId w:val="11"/>
              </w:numPr>
            </w:pPr>
            <w:r w:rsidRPr="0016026A">
              <w:t>Spectral resolution in the order of 0.2 cm</w:t>
            </w:r>
            <w:r w:rsidRPr="0016026A">
              <w:rPr>
                <w:vertAlign w:val="superscript"/>
              </w:rPr>
              <w:t>-1 </w:t>
            </w:r>
            <w:r w:rsidRPr="0016026A">
              <w:t>in both SW and LW bands.</w:t>
            </w:r>
          </w:p>
          <w:p w:rsidR="0016026A" w:rsidRPr="0016026A" w:rsidRDefault="0016026A" w:rsidP="0016026A">
            <w:pPr>
              <w:numPr>
                <w:ilvl w:val="0"/>
                <w:numId w:val="11"/>
              </w:numPr>
            </w:pPr>
            <w:r w:rsidRPr="0016026A">
              <w:t>Spatial resolution in the range of less than 1 km to a few 10 km.</w:t>
            </w:r>
          </w:p>
          <w:p w:rsidR="0016026A" w:rsidRPr="0016026A" w:rsidRDefault="0016026A" w:rsidP="0016026A">
            <w:pPr>
              <w:numPr>
                <w:ilvl w:val="0"/>
                <w:numId w:val="11"/>
              </w:numPr>
            </w:pPr>
            <w:r w:rsidRPr="0016026A">
              <w:t>Horizontal sampling not necessarily continuous and contiguous.</w:t>
            </w:r>
          </w:p>
          <w:p w:rsidR="0016026A" w:rsidRPr="0016026A" w:rsidRDefault="0016026A" w:rsidP="0016026A">
            <w:pPr>
              <w:numPr>
                <w:ilvl w:val="0"/>
                <w:numId w:val="11"/>
              </w:numPr>
            </w:pPr>
            <w:r w:rsidRPr="0016026A">
              <w:t>Scanning capability varying from none (nadir-only) to a swath of a several 100 km.</w:t>
            </w:r>
          </w:p>
          <w:p w:rsidR="0016026A" w:rsidRPr="0016026A" w:rsidRDefault="0016026A" w:rsidP="0016026A">
            <w:pPr>
              <w:numPr>
                <w:ilvl w:val="0"/>
                <w:numId w:val="11"/>
              </w:numPr>
            </w:pPr>
            <w:r w:rsidRPr="0016026A">
              <w:t>Applicable in LEO.</w:t>
            </w:r>
          </w:p>
          <w:p w:rsidR="0016026A" w:rsidRPr="0016026A" w:rsidRDefault="0016026A" w:rsidP="0016026A">
            <w:r w:rsidRPr="0016026A">
              <w:t>The purpose of this type of instrument is to observe greenhouse gases with signatures in both SW and LW to improve the profiling vertical resolution in the PBL.</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MW imaging radiometer, conical scanning </w:t>
            </w:r>
          </w:p>
        </w:tc>
        <w:tc>
          <w:tcPr>
            <w:tcW w:w="13223" w:type="dxa"/>
            <w:shd w:val="clear" w:color="auto" w:fill="E0E0E0"/>
          </w:tcPr>
          <w:p w:rsidR="0016026A" w:rsidRPr="0016026A" w:rsidRDefault="0016026A" w:rsidP="0016026A">
            <w:r w:rsidRPr="0016026A">
              <w:t>Radiometer with the following main characteristics:</w:t>
            </w:r>
          </w:p>
          <w:p w:rsidR="0016026A" w:rsidRPr="0016026A" w:rsidRDefault="0016026A" w:rsidP="0016026A">
            <w:pPr>
              <w:numPr>
                <w:ilvl w:val="0"/>
                <w:numId w:val="12"/>
              </w:numPr>
            </w:pPr>
            <w:r w:rsidRPr="0016026A">
              <w:t>Covered frequencies from 1 to 200 GHz (wavelengths 1.5 mm to 30 cm), operating in atmospheric window channels of bandwidths from some 100 MHz to some GHz.</w:t>
            </w:r>
          </w:p>
          <w:p w:rsidR="0016026A" w:rsidRPr="0016026A" w:rsidRDefault="0016026A" w:rsidP="0016026A">
            <w:pPr>
              <w:numPr>
                <w:ilvl w:val="0"/>
                <w:numId w:val="12"/>
              </w:numPr>
            </w:pPr>
            <w:r w:rsidRPr="0016026A">
              <w:t>Spatial resolution from a few kilometres to some 100 km, determined by antenna size and frequency.</w:t>
            </w:r>
          </w:p>
          <w:p w:rsidR="0016026A" w:rsidRPr="0016026A" w:rsidRDefault="0016026A" w:rsidP="0016026A">
            <w:pPr>
              <w:numPr>
                <w:ilvl w:val="0"/>
                <w:numId w:val="12"/>
              </w:numPr>
            </w:pPr>
            <w:r w:rsidRPr="0016026A">
              <w:t>Horizontal sampling continuous and contiguous, over a swath of some 1500 km.</w:t>
            </w:r>
          </w:p>
          <w:p w:rsidR="0016026A" w:rsidRPr="0016026A" w:rsidRDefault="0016026A" w:rsidP="0016026A">
            <w:pPr>
              <w:numPr>
                <w:ilvl w:val="0"/>
                <w:numId w:val="12"/>
              </w:numPr>
            </w:pPr>
            <w:r w:rsidRPr="0016026A">
              <w:t>Conical scanning, providing two or more polarisations.</w:t>
            </w:r>
          </w:p>
          <w:p w:rsidR="0016026A" w:rsidRPr="0016026A" w:rsidRDefault="0016026A" w:rsidP="0016026A">
            <w:pPr>
              <w:numPr>
                <w:ilvl w:val="0"/>
                <w:numId w:val="12"/>
              </w:numPr>
            </w:pPr>
            <w:r w:rsidRPr="0016026A">
              <w:t>Applicable only in LEO.</w:t>
            </w:r>
          </w:p>
          <w:p w:rsidR="0016026A" w:rsidRPr="0016026A" w:rsidRDefault="0016026A" w:rsidP="0016026A">
            <w:r w:rsidRPr="0016026A">
              <w:t>Covered application fields mostly depending on the frequency and the spatial resolution (i.e., the antenna size):</w:t>
            </w:r>
          </w:p>
          <w:p w:rsidR="0016026A" w:rsidRPr="0016026A" w:rsidRDefault="0016026A" w:rsidP="0016026A">
            <w:pPr>
              <w:numPr>
                <w:ilvl w:val="0"/>
                <w:numId w:val="13"/>
              </w:numPr>
            </w:pPr>
            <w:r w:rsidRPr="0016026A">
              <w:t>sea-surface salinity and volumetric soil moisture from lowest frequencies;</w:t>
            </w:r>
          </w:p>
          <w:p w:rsidR="0016026A" w:rsidRPr="0016026A" w:rsidRDefault="0016026A" w:rsidP="0016026A">
            <w:pPr>
              <w:numPr>
                <w:ilvl w:val="0"/>
                <w:numId w:val="13"/>
              </w:numPr>
            </w:pPr>
            <w:r w:rsidRPr="0016026A">
              <w:t>sea-surface temperature, surface soil moisture, wind speed from low-medium frequencies (wind vector by full polarisation);</w:t>
            </w:r>
          </w:p>
          <w:p w:rsidR="0016026A" w:rsidRPr="0016026A" w:rsidRDefault="0016026A" w:rsidP="0016026A">
            <w:pPr>
              <w:numPr>
                <w:ilvl w:val="0"/>
                <w:numId w:val="13"/>
              </w:numPr>
            </w:pPr>
            <w:r w:rsidRPr="0016026A">
              <w:t>precipitation, snow, ice from higher frequencies.</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MW sounding radiometer, cross-</w:t>
            </w:r>
            <w:r w:rsidRPr="00B35F86">
              <w:rPr>
                <w:rFonts w:ascii="Calibri" w:hAnsi="Calibri"/>
              </w:rPr>
              <w:lastRenderedPageBreak/>
              <w:t>track scanning </w:t>
            </w:r>
          </w:p>
        </w:tc>
        <w:tc>
          <w:tcPr>
            <w:tcW w:w="13223" w:type="dxa"/>
            <w:shd w:val="clear" w:color="auto" w:fill="E0E0E0"/>
          </w:tcPr>
          <w:p w:rsidR="0016026A" w:rsidRPr="0016026A" w:rsidRDefault="0016026A" w:rsidP="0016026A">
            <w:r w:rsidRPr="0016026A">
              <w:lastRenderedPageBreak/>
              <w:t>Radiometer with the following main characteristics:</w:t>
            </w:r>
          </w:p>
          <w:p w:rsidR="0016026A" w:rsidRPr="0016026A" w:rsidRDefault="0016026A" w:rsidP="0016026A">
            <w:pPr>
              <w:numPr>
                <w:ilvl w:val="0"/>
                <w:numId w:val="14"/>
              </w:numPr>
            </w:pPr>
            <w:r w:rsidRPr="0016026A">
              <w:t>Covered frequencies from 20 to 200 GHz (wavelengths 1.5 to 15 mm), operating in absorption bands split in several channels of bandwidths from a few MHz to some GHz.</w:t>
            </w:r>
          </w:p>
          <w:p w:rsidR="0016026A" w:rsidRPr="0016026A" w:rsidRDefault="0016026A" w:rsidP="0016026A">
            <w:pPr>
              <w:numPr>
                <w:ilvl w:val="0"/>
                <w:numId w:val="14"/>
              </w:numPr>
            </w:pPr>
            <w:r w:rsidRPr="0016026A">
              <w:lastRenderedPageBreak/>
              <w:t>Spatial resolution from some 10 to some 100 km, determined by antenna size and frequency.</w:t>
            </w:r>
          </w:p>
          <w:p w:rsidR="0016026A" w:rsidRPr="0016026A" w:rsidRDefault="0016026A" w:rsidP="0016026A">
            <w:pPr>
              <w:numPr>
                <w:ilvl w:val="0"/>
                <w:numId w:val="14"/>
              </w:numPr>
            </w:pPr>
            <w:r w:rsidRPr="0016026A">
              <w:t>Horizontal sampling not necessarily continuous and contiguous.</w:t>
            </w:r>
          </w:p>
          <w:p w:rsidR="0016026A" w:rsidRPr="0016026A" w:rsidRDefault="0016026A" w:rsidP="0016026A">
            <w:pPr>
              <w:numPr>
                <w:ilvl w:val="0"/>
                <w:numId w:val="14"/>
              </w:numPr>
            </w:pPr>
            <w:r w:rsidRPr="0016026A">
              <w:t>Cross-track scanning, providing single or dual polarisations over a swath of some 2000 km.</w:t>
            </w:r>
          </w:p>
          <w:p w:rsidR="0016026A" w:rsidRPr="0016026A" w:rsidRDefault="0016026A" w:rsidP="0016026A">
            <w:pPr>
              <w:numPr>
                <w:ilvl w:val="0"/>
                <w:numId w:val="14"/>
              </w:numPr>
            </w:pPr>
            <w:r w:rsidRPr="0016026A">
              <w:t>Applicable only in LEO (possibilities in GEO being studied).</w:t>
            </w:r>
          </w:p>
          <w:p w:rsidR="0016026A" w:rsidRPr="0016026A" w:rsidRDefault="0016026A" w:rsidP="0016026A">
            <w:r w:rsidRPr="0016026A">
              <w:t>Covered application fields depending on the exploited frequency bands:</w:t>
            </w:r>
          </w:p>
          <w:p w:rsidR="0016026A" w:rsidRPr="0016026A" w:rsidRDefault="0016026A" w:rsidP="0016026A">
            <w:pPr>
              <w:numPr>
                <w:ilvl w:val="0"/>
                <w:numId w:val="15"/>
              </w:numPr>
            </w:pPr>
            <w:r w:rsidRPr="0016026A">
              <w:t>nearly-all-weather temperature profile from oxygen bands (e.g., 54 GHz, 118 GHz);</w:t>
            </w:r>
          </w:p>
          <w:p w:rsidR="0016026A" w:rsidRPr="0016026A" w:rsidRDefault="0016026A" w:rsidP="0016026A">
            <w:pPr>
              <w:numPr>
                <w:ilvl w:val="0"/>
                <w:numId w:val="15"/>
              </w:numPr>
            </w:pPr>
            <w:r w:rsidRPr="0016026A">
              <w:t>nearly-all-weather humidity profile from water vapour bands (e.g., 183 GHz);</w:t>
            </w:r>
          </w:p>
          <w:p w:rsidR="0016026A" w:rsidRPr="0016026A" w:rsidRDefault="0016026A" w:rsidP="0016026A">
            <w:pPr>
              <w:numPr>
                <w:ilvl w:val="0"/>
                <w:numId w:val="15"/>
              </w:numPr>
            </w:pPr>
            <w:r w:rsidRPr="0016026A">
              <w:t>precipitation also observed.</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MW imaging/sounding radiometer, conical scanning</w:t>
            </w:r>
          </w:p>
        </w:tc>
        <w:tc>
          <w:tcPr>
            <w:tcW w:w="13223" w:type="dxa"/>
            <w:shd w:val="clear" w:color="auto" w:fill="E0E0E0"/>
          </w:tcPr>
          <w:p w:rsidR="0016026A" w:rsidRPr="0016026A" w:rsidRDefault="0016026A" w:rsidP="0016026A">
            <w:r w:rsidRPr="0016026A">
              <w:t>Radiometer with the following main characteristics:</w:t>
            </w:r>
          </w:p>
          <w:p w:rsidR="0016026A" w:rsidRPr="0016026A" w:rsidRDefault="0016026A" w:rsidP="0016026A">
            <w:pPr>
              <w:numPr>
                <w:ilvl w:val="0"/>
                <w:numId w:val="16"/>
              </w:numPr>
            </w:pPr>
            <w:r w:rsidRPr="0016026A">
              <w:t>Covered frequencies from 10 to 1000 GHz (wavelengths 0.3 mm to 3 cm), operating in absorption bands split in several channels of bandwidths from a few MHz to several GHz; and a number of window channels of bandwidths from some 100 MHz to some GHz.</w:t>
            </w:r>
          </w:p>
          <w:p w:rsidR="0016026A" w:rsidRPr="0016026A" w:rsidRDefault="0016026A" w:rsidP="0016026A">
            <w:pPr>
              <w:numPr>
                <w:ilvl w:val="0"/>
                <w:numId w:val="16"/>
              </w:numPr>
            </w:pPr>
            <w:r w:rsidRPr="0016026A">
              <w:t>Spatial resolution from a few kilometres to some 100 km, determined by antenna size and frequency.</w:t>
            </w:r>
          </w:p>
          <w:p w:rsidR="0016026A" w:rsidRPr="0016026A" w:rsidRDefault="0016026A" w:rsidP="0016026A">
            <w:pPr>
              <w:numPr>
                <w:ilvl w:val="0"/>
                <w:numId w:val="16"/>
              </w:numPr>
            </w:pPr>
            <w:r w:rsidRPr="0016026A">
              <w:t>Horizontal sampling continuous and contiguous, over swath of some 1500 km.</w:t>
            </w:r>
          </w:p>
          <w:p w:rsidR="0016026A" w:rsidRPr="0016026A" w:rsidRDefault="0016026A" w:rsidP="0016026A">
            <w:pPr>
              <w:numPr>
                <w:ilvl w:val="0"/>
                <w:numId w:val="16"/>
              </w:numPr>
            </w:pPr>
            <w:r w:rsidRPr="0016026A">
              <w:t>Conical scanning, providing dual polarisation for window channels and single or dual polarisation for absoption-band channels.</w:t>
            </w:r>
          </w:p>
          <w:p w:rsidR="0016026A" w:rsidRPr="0016026A" w:rsidRDefault="0016026A" w:rsidP="0016026A">
            <w:pPr>
              <w:numPr>
                <w:ilvl w:val="0"/>
                <w:numId w:val="16"/>
              </w:numPr>
            </w:pPr>
            <w:r w:rsidRPr="0016026A">
              <w:t>Applicable only in LEO.</w:t>
            </w:r>
          </w:p>
          <w:p w:rsidR="0016026A" w:rsidRPr="0016026A" w:rsidRDefault="0016026A" w:rsidP="0016026A">
            <w:r w:rsidRPr="0016026A">
              <w:t>Covered application fields depending on the exploited frequency bands and channels:</w:t>
            </w:r>
          </w:p>
          <w:p w:rsidR="0016026A" w:rsidRPr="0016026A" w:rsidRDefault="0016026A" w:rsidP="0016026A">
            <w:pPr>
              <w:numPr>
                <w:ilvl w:val="0"/>
                <w:numId w:val="17"/>
              </w:numPr>
            </w:pPr>
            <w:r w:rsidRPr="0016026A">
              <w:t>nearly-all-weather temperature profile from oxygen bands (e.g., 54 GHz, 118 GHz);</w:t>
            </w:r>
          </w:p>
          <w:p w:rsidR="0016026A" w:rsidRPr="0016026A" w:rsidRDefault="0016026A" w:rsidP="0016026A">
            <w:pPr>
              <w:numPr>
                <w:ilvl w:val="0"/>
                <w:numId w:val="17"/>
              </w:numPr>
            </w:pPr>
            <w:r w:rsidRPr="0016026A">
              <w:t>nearly-all weather humidity profile from water vapour bands (e.g., 183 GHz);</w:t>
            </w:r>
          </w:p>
          <w:p w:rsidR="0016026A" w:rsidRPr="0016026A" w:rsidRDefault="0016026A" w:rsidP="0016026A">
            <w:pPr>
              <w:numPr>
                <w:ilvl w:val="0"/>
                <w:numId w:val="17"/>
              </w:numPr>
            </w:pPr>
            <w:r w:rsidRPr="0016026A">
              <w:t>sea-surface temperature, surface soil moisture, wind speed from low-medium frequencies (wind vector by full polarisation);</w:t>
            </w:r>
          </w:p>
          <w:p w:rsidR="0016026A" w:rsidRPr="0016026A" w:rsidRDefault="0016026A" w:rsidP="0016026A">
            <w:pPr>
              <w:numPr>
                <w:ilvl w:val="0"/>
                <w:numId w:val="17"/>
              </w:numPr>
            </w:pPr>
            <w:r w:rsidRPr="0016026A">
              <w:t>precipitation, snow, ice from higher frequencies</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Special scanning or non-scanning MW radiometer </w:t>
            </w:r>
          </w:p>
        </w:tc>
        <w:tc>
          <w:tcPr>
            <w:tcW w:w="13223" w:type="dxa"/>
            <w:shd w:val="clear" w:color="auto" w:fill="E0E0E0"/>
          </w:tcPr>
          <w:p w:rsidR="0016026A" w:rsidRPr="0016026A" w:rsidRDefault="0016026A" w:rsidP="0016026A">
            <w:r w:rsidRPr="0016026A">
              <w:t>Family of radiometers without mechanical scanning.  Several categories:</w:t>
            </w:r>
          </w:p>
          <w:p w:rsidR="0016026A" w:rsidRPr="0016026A" w:rsidRDefault="0016026A" w:rsidP="0016026A">
            <w:pPr>
              <w:numPr>
                <w:ilvl w:val="0"/>
                <w:numId w:val="18"/>
              </w:numPr>
            </w:pPr>
            <w:r w:rsidRPr="0016026A">
              <w:t>Imaging, by synthetic aperture or real-aperture multi-beam antenna:</w:t>
            </w:r>
          </w:p>
          <w:p w:rsidR="0016026A" w:rsidRPr="0016026A" w:rsidRDefault="0016026A" w:rsidP="0016026A">
            <w:pPr>
              <w:numPr>
                <w:ilvl w:val="1"/>
                <w:numId w:val="18"/>
              </w:numPr>
            </w:pPr>
            <w:r w:rsidRPr="0016026A">
              <w:t>operating in L-band (typically 1.4 GHz);</w:t>
            </w:r>
          </w:p>
          <w:p w:rsidR="0016026A" w:rsidRPr="0016026A" w:rsidRDefault="0016026A" w:rsidP="0016026A">
            <w:pPr>
              <w:numPr>
                <w:ilvl w:val="1"/>
                <w:numId w:val="18"/>
              </w:numPr>
            </w:pPr>
            <w:r w:rsidRPr="0016026A">
              <w:t>spatial resolution in the order of 50 km with swath of a few 100 km (multi-beam) or some 1000 km (synthetic aperture);</w:t>
            </w:r>
          </w:p>
          <w:p w:rsidR="0016026A" w:rsidRPr="0016026A" w:rsidRDefault="0016026A" w:rsidP="0016026A">
            <w:pPr>
              <w:numPr>
                <w:ilvl w:val="1"/>
                <w:numId w:val="18"/>
              </w:numPr>
            </w:pPr>
            <w:r w:rsidRPr="0016026A">
              <w:t>applicable only in LEO;</w:t>
            </w:r>
          </w:p>
          <w:p w:rsidR="0016026A" w:rsidRPr="0016026A" w:rsidRDefault="0016026A" w:rsidP="0016026A">
            <w:pPr>
              <w:numPr>
                <w:ilvl w:val="1"/>
                <w:numId w:val="18"/>
              </w:numPr>
            </w:pPr>
            <w:r w:rsidRPr="0016026A">
              <w:t>for sea-surface salinity and volumetric soil moisture.</w:t>
            </w:r>
          </w:p>
          <w:p w:rsidR="0016026A" w:rsidRPr="0016026A" w:rsidRDefault="0016026A" w:rsidP="0016026A">
            <w:pPr>
              <w:numPr>
                <w:ilvl w:val="0"/>
                <w:numId w:val="18"/>
              </w:numPr>
            </w:pPr>
            <w:r w:rsidRPr="0016026A">
              <w:t>Imaging, by cross-track electronic scanning:</w:t>
            </w:r>
          </w:p>
          <w:p w:rsidR="0016026A" w:rsidRPr="0016026A" w:rsidRDefault="0016026A" w:rsidP="0016026A">
            <w:pPr>
              <w:numPr>
                <w:ilvl w:val="1"/>
                <w:numId w:val="18"/>
              </w:numPr>
            </w:pPr>
            <w:r w:rsidRPr="0016026A">
              <w:t>operating in K-band (typically 19 GHz);</w:t>
            </w:r>
          </w:p>
          <w:p w:rsidR="0016026A" w:rsidRPr="0016026A" w:rsidRDefault="0016026A" w:rsidP="0016026A">
            <w:pPr>
              <w:numPr>
                <w:ilvl w:val="1"/>
                <w:numId w:val="18"/>
              </w:numPr>
            </w:pPr>
            <w:r w:rsidRPr="0016026A">
              <w:t>spatial resolution in the order of 20 km with swath of some 3000 km;</w:t>
            </w:r>
          </w:p>
          <w:p w:rsidR="0016026A" w:rsidRPr="0016026A" w:rsidRDefault="0016026A" w:rsidP="0016026A">
            <w:pPr>
              <w:numPr>
                <w:ilvl w:val="1"/>
                <w:numId w:val="18"/>
              </w:numPr>
            </w:pPr>
            <w:r w:rsidRPr="0016026A">
              <w:t>applicable only in LEO;</w:t>
            </w:r>
          </w:p>
          <w:p w:rsidR="0016026A" w:rsidRPr="0016026A" w:rsidRDefault="0016026A" w:rsidP="0016026A">
            <w:pPr>
              <w:numPr>
                <w:ilvl w:val="1"/>
                <w:numId w:val="18"/>
              </w:numPr>
            </w:pPr>
            <w:r w:rsidRPr="0016026A">
              <w:t>for sea ice and heavy precipitation over the sea.</w:t>
            </w:r>
          </w:p>
          <w:p w:rsidR="0016026A" w:rsidRPr="0016026A" w:rsidRDefault="0016026A" w:rsidP="0016026A">
            <w:pPr>
              <w:numPr>
                <w:ilvl w:val="0"/>
                <w:numId w:val="18"/>
              </w:numPr>
            </w:pPr>
            <w:r w:rsidRPr="0016026A">
              <w:t>Nadir-pointing radiometers:</w:t>
            </w:r>
          </w:p>
          <w:p w:rsidR="0016026A" w:rsidRPr="0016026A" w:rsidRDefault="0016026A" w:rsidP="0016026A">
            <w:pPr>
              <w:numPr>
                <w:ilvl w:val="1"/>
                <w:numId w:val="18"/>
              </w:numPr>
            </w:pPr>
            <w:r w:rsidRPr="0016026A">
              <w:t>operating on frequencies from 15 to 40 GHz (wavelengths 7.5 mm to 2 cm), across the water vapour absorption band around 23 GHz by two or three channels with a bandwidth of several 100 MHz;</w:t>
            </w:r>
          </w:p>
          <w:p w:rsidR="0016026A" w:rsidRPr="0016026A" w:rsidRDefault="0016026A" w:rsidP="0016026A">
            <w:pPr>
              <w:numPr>
                <w:ilvl w:val="1"/>
                <w:numId w:val="18"/>
              </w:numPr>
            </w:pPr>
            <w:r w:rsidRPr="0016026A">
              <w:lastRenderedPageBreak/>
              <w:t>spatial resolution of some 20 km and near-continuous sampling along the track;</w:t>
            </w:r>
          </w:p>
          <w:p w:rsidR="0016026A" w:rsidRPr="0016026A" w:rsidRDefault="0016026A" w:rsidP="0016026A">
            <w:pPr>
              <w:numPr>
                <w:ilvl w:val="1"/>
                <w:numId w:val="18"/>
              </w:numPr>
            </w:pPr>
            <w:r w:rsidRPr="0016026A">
              <w:t>applicable only in LEO;</w:t>
            </w:r>
          </w:p>
          <w:p w:rsidR="0016026A" w:rsidRPr="0016026A" w:rsidRDefault="0016026A" w:rsidP="0016026A">
            <w:pPr>
              <w:numPr>
                <w:ilvl w:val="1"/>
                <w:numId w:val="18"/>
              </w:numPr>
            </w:pPr>
            <w:r w:rsidRPr="0016026A">
              <w:t>to provide information on total-column water vapour to correct for the atmospheric path delay induced on the signal of the radar altimeter.</w:t>
            </w:r>
          </w:p>
          <w:p w:rsidR="0016026A" w:rsidRPr="0016026A" w:rsidRDefault="0016026A" w:rsidP="0016026A">
            <w:pPr>
              <w:numPr>
                <w:ilvl w:val="0"/>
                <w:numId w:val="18"/>
              </w:numPr>
            </w:pPr>
            <w:r w:rsidRPr="0016026A">
              <w:t>Imaging from GEO by real or synthetic aperture antenna:</w:t>
            </w:r>
          </w:p>
          <w:p w:rsidR="0016026A" w:rsidRPr="0016026A" w:rsidRDefault="0016026A" w:rsidP="0016026A">
            <w:pPr>
              <w:numPr>
                <w:ilvl w:val="1"/>
                <w:numId w:val="18"/>
              </w:numPr>
            </w:pPr>
            <w:r w:rsidRPr="0016026A">
              <w:t>operating in absorption bands of oxigen (e.g., 54, 118, 425 GHz) and water vapour (e.g., 183, 380 GHz);</w:t>
            </w:r>
          </w:p>
          <w:p w:rsidR="0016026A" w:rsidRPr="0016026A" w:rsidRDefault="0016026A" w:rsidP="0016026A">
            <w:pPr>
              <w:numPr>
                <w:ilvl w:val="1"/>
                <w:numId w:val="18"/>
              </w:numPr>
            </w:pPr>
            <w:r w:rsidRPr="0016026A">
              <w:t>spatial resolution changing with frequency, e.g. 50 at 54 GHz;</w:t>
            </w:r>
          </w:p>
          <w:p w:rsidR="0016026A" w:rsidRPr="0016026A" w:rsidRDefault="0016026A" w:rsidP="0016026A">
            <w:pPr>
              <w:numPr>
                <w:ilvl w:val="1"/>
                <w:numId w:val="18"/>
              </w:numPr>
            </w:pPr>
            <w:r w:rsidRPr="0016026A">
              <w:t>to provide sub-hourly sampling of nearly-all-weather temperature and humidity sounding, and liquid and solid precipitation.</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Limb-scanning sounder </w:t>
            </w:r>
          </w:p>
        </w:tc>
        <w:tc>
          <w:tcPr>
            <w:tcW w:w="13223" w:type="dxa"/>
            <w:shd w:val="clear" w:color="auto" w:fill="E0E0E0"/>
          </w:tcPr>
          <w:p w:rsidR="0016026A" w:rsidRPr="0016026A" w:rsidRDefault="0016026A" w:rsidP="0016026A">
            <w:pPr>
              <w:ind w:firstLine="720"/>
            </w:pPr>
            <w:r w:rsidRPr="0016026A">
              <w:t>Family of spectrometers with the following main characteristics:</w:t>
            </w:r>
          </w:p>
          <w:p w:rsidR="0016026A" w:rsidRPr="0016026A" w:rsidRDefault="0016026A" w:rsidP="0016026A">
            <w:pPr>
              <w:numPr>
                <w:ilvl w:val="0"/>
                <w:numId w:val="19"/>
              </w:numPr>
            </w:pPr>
            <w:r w:rsidRPr="0016026A">
              <w:t>Covered wavelengths in the ranges of short-wave (UV to SWIR), or infrared (MWIR and TIR) or millimetre-submillimetre (0.1 to 3 mm or 100 to 3000 GHz).</w:t>
            </w:r>
          </w:p>
          <w:p w:rsidR="0016026A" w:rsidRPr="0016026A" w:rsidRDefault="0016026A" w:rsidP="0016026A">
            <w:pPr>
              <w:numPr>
                <w:ilvl w:val="0"/>
                <w:numId w:val="19"/>
              </w:numPr>
            </w:pPr>
            <w:r w:rsidRPr="0016026A">
              <w:t>Spectral resolution in the range of 0.2 nm (SW) or 0.05 cm</w:t>
            </w:r>
            <w:r w:rsidRPr="0016026A">
              <w:rPr>
                <w:vertAlign w:val="superscript"/>
              </w:rPr>
              <w:t>-1</w:t>
            </w:r>
            <w:r w:rsidRPr="0016026A">
              <w:t> (IR) or 100 MHz (Mm-submm).</w:t>
            </w:r>
          </w:p>
          <w:p w:rsidR="0016026A" w:rsidRPr="0016026A" w:rsidRDefault="0016026A" w:rsidP="0016026A">
            <w:pPr>
              <w:numPr>
                <w:ilvl w:val="0"/>
                <w:numId w:val="19"/>
              </w:numPr>
            </w:pPr>
            <w:r w:rsidRPr="0016026A">
              <w:t>Limb scanning, mechanically determining the vertical resolution (in the range of 1-3 km) and the observed atmospheric layer (in the range of 10 to 80 km); and the spatial resolution (about 300 km along-view).</w:t>
            </w:r>
          </w:p>
          <w:p w:rsidR="0016026A" w:rsidRPr="0016026A" w:rsidRDefault="0016026A" w:rsidP="0016026A">
            <w:pPr>
              <w:numPr>
                <w:ilvl w:val="0"/>
                <w:numId w:val="19"/>
              </w:numPr>
            </w:pPr>
            <w:r w:rsidRPr="0016026A">
              <w:t>In the SW range, scanning may be provided by solar occultation, as well as moon or stars occultation.</w:t>
            </w:r>
          </w:p>
          <w:p w:rsidR="0016026A" w:rsidRPr="0016026A" w:rsidRDefault="0016026A" w:rsidP="0016026A">
            <w:pPr>
              <w:numPr>
                <w:ilvl w:val="0"/>
                <w:numId w:val="19"/>
              </w:numPr>
            </w:pPr>
            <w:r w:rsidRPr="0016026A">
              <w:t>Applicable only in LEO.</w:t>
            </w:r>
          </w:p>
          <w:p w:rsidR="0016026A" w:rsidRPr="0016026A" w:rsidRDefault="0016026A" w:rsidP="0016026A">
            <w:pPr>
              <w:ind w:firstLine="720"/>
            </w:pPr>
            <w:r w:rsidRPr="0016026A">
              <w:t>Application: high-vertical resolution atmospheric chemistry in the stratosphere and mesosphere, to track species depending on the exploited spectral band</w:t>
            </w:r>
          </w:p>
          <w:p w:rsidR="00113F0A" w:rsidRDefault="00113F0A">
            <w:pPr>
              <w:ind w:firstLine="720"/>
              <w:rPr>
                <w:rFonts w:asciiTheme="minorHAnsi" w:hAnsiTheme="minorHAnsi" w:cstheme="minorBidi"/>
                <w:sz w:val="22"/>
                <w:szCs w:val="22"/>
                <w:lang w:eastAsia="en-US"/>
              </w:rPr>
            </w:pPr>
          </w:p>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Broad-band radiometer </w:t>
            </w:r>
          </w:p>
        </w:tc>
        <w:tc>
          <w:tcPr>
            <w:tcW w:w="13223" w:type="dxa"/>
            <w:shd w:val="clear" w:color="auto" w:fill="E0E0E0"/>
          </w:tcPr>
          <w:p w:rsidR="0016026A" w:rsidRPr="0016026A" w:rsidRDefault="0016026A" w:rsidP="0016026A">
            <w:r w:rsidRPr="0016026A">
              <w:t>Instrument with the following main characteristics:</w:t>
            </w:r>
          </w:p>
          <w:p w:rsidR="0016026A" w:rsidRPr="0016026A" w:rsidRDefault="0016026A" w:rsidP="0016026A">
            <w:pPr>
              <w:numPr>
                <w:ilvl w:val="0"/>
                <w:numId w:val="20"/>
              </w:numPr>
            </w:pPr>
            <w:r w:rsidRPr="0016026A">
              <w:t>Covered wavelengths in the bands of total radiation emerging from Earth and atmosphere (0.2-300 μm) and the fraction represented by reflected solar radiation (0.2-4.0 μm).</w:t>
            </w:r>
          </w:p>
          <w:p w:rsidR="0016026A" w:rsidRPr="0016026A" w:rsidRDefault="0016026A" w:rsidP="0016026A">
            <w:pPr>
              <w:numPr>
                <w:ilvl w:val="0"/>
                <w:numId w:val="20"/>
              </w:numPr>
            </w:pPr>
            <w:r w:rsidRPr="0016026A">
              <w:t>One broad-band channel integrating over each of the two bands, and optional narrow-bandwidth channels in VIS and/or TIR to collect information on clouds within the IFOV.</w:t>
            </w:r>
          </w:p>
          <w:p w:rsidR="0016026A" w:rsidRPr="0016026A" w:rsidRDefault="0016026A" w:rsidP="0016026A">
            <w:pPr>
              <w:numPr>
                <w:ilvl w:val="0"/>
                <w:numId w:val="20"/>
              </w:numPr>
            </w:pPr>
            <w:r w:rsidRPr="0016026A">
              <w:t>Cross-track scanning with continuous and contiguous sampling, to cover a swath of a few 1000 km with spatial resolution in the order of 10 km; or biaxial scanning or combination of a cross-track scanning and a wide-angle non-scanning unit to enable conversion of radiance into irradiance; or non-scanning, either with 2π view or along-track only.</w:t>
            </w:r>
          </w:p>
          <w:p w:rsidR="0016026A" w:rsidRPr="0016026A" w:rsidRDefault="0016026A" w:rsidP="0016026A">
            <w:pPr>
              <w:numPr>
                <w:ilvl w:val="0"/>
                <w:numId w:val="20"/>
              </w:numPr>
            </w:pPr>
            <w:r w:rsidRPr="0016026A">
              <w:t>Applicable both in LEO and in GEO.  Observation from the L</w:t>
            </w:r>
            <w:r w:rsidRPr="0016026A">
              <w:rPr>
                <w:vertAlign w:val="subscript"/>
              </w:rPr>
              <w:t>1</w:t>
            </w:r>
            <w:r w:rsidRPr="0016026A">
              <w:t> Lagrange libration point also is possible.</w:t>
            </w:r>
          </w:p>
          <w:p w:rsidR="0016026A" w:rsidRPr="0016026A" w:rsidRDefault="0016026A" w:rsidP="0016026A">
            <w:r w:rsidRPr="0016026A">
              <w:t>Application: observation of upward long-wave and short-wave irradiance at TOA, associated to solar irradiance for the purpose of monitoring Earth radiation budget.</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Solar irradiance monitor </w:t>
            </w:r>
          </w:p>
        </w:tc>
        <w:tc>
          <w:tcPr>
            <w:tcW w:w="13223" w:type="dxa"/>
            <w:shd w:val="clear" w:color="auto" w:fill="E0E0E0"/>
          </w:tcPr>
          <w:p w:rsidR="0016026A" w:rsidRPr="0016026A" w:rsidRDefault="0016026A" w:rsidP="0016026A">
            <w:r w:rsidRPr="0016026A">
              <w:t>Instrument with the following main characteristics:</w:t>
            </w:r>
          </w:p>
          <w:p w:rsidR="0016026A" w:rsidRPr="0016026A" w:rsidRDefault="0016026A" w:rsidP="0016026A">
            <w:pPr>
              <w:numPr>
                <w:ilvl w:val="0"/>
                <w:numId w:val="21"/>
              </w:numPr>
            </w:pPr>
            <w:r w:rsidRPr="0016026A">
              <w:t>Covered wavelengths in the range of solar radiation (0.15-50 μm).</w:t>
            </w:r>
          </w:p>
          <w:p w:rsidR="0016026A" w:rsidRPr="0016026A" w:rsidRDefault="0016026A" w:rsidP="0016026A">
            <w:pPr>
              <w:numPr>
                <w:ilvl w:val="0"/>
                <w:numId w:val="21"/>
              </w:numPr>
            </w:pPr>
            <w:r w:rsidRPr="0016026A">
              <w:t>Integration over the full range (Total Solar Irradiance) and/or spectroscopy in the 0.15-3 μm range.</w:t>
            </w:r>
          </w:p>
          <w:p w:rsidR="0016026A" w:rsidRPr="0016026A" w:rsidRDefault="0016026A" w:rsidP="0016026A">
            <w:pPr>
              <w:numPr>
                <w:ilvl w:val="0"/>
                <w:numId w:val="21"/>
              </w:numPr>
            </w:pPr>
            <w:r w:rsidRPr="0016026A">
              <w:t>Total Solar Irradiance measured by absolute techniques, e.g. active cavity radiometers.</w:t>
            </w:r>
          </w:p>
          <w:p w:rsidR="0016026A" w:rsidRPr="0016026A" w:rsidRDefault="0016026A" w:rsidP="0016026A">
            <w:pPr>
              <w:numPr>
                <w:ilvl w:val="0"/>
                <w:numId w:val="21"/>
              </w:numPr>
            </w:pPr>
            <w:r w:rsidRPr="0016026A">
              <w:t>Applicable in LEO, in GEO, and in special high-orbits.</w:t>
            </w:r>
          </w:p>
          <w:p w:rsidR="0016026A" w:rsidRPr="0016026A" w:rsidRDefault="0016026A" w:rsidP="0016026A">
            <w:r w:rsidRPr="0016026A">
              <w:lastRenderedPageBreak/>
              <w:t>Application: observation of the solar irradiance:</w:t>
            </w:r>
          </w:p>
          <w:p w:rsidR="0016026A" w:rsidRPr="0016026A" w:rsidRDefault="0016026A" w:rsidP="0016026A">
            <w:pPr>
              <w:numPr>
                <w:ilvl w:val="0"/>
                <w:numId w:val="22"/>
              </w:numPr>
            </w:pPr>
            <w:r w:rsidRPr="0016026A">
              <w:t>at TOA in association with upward long-wave and short-wave irradiance, for the purpose of monitoring Earth radiation budget;</w:t>
            </w:r>
          </w:p>
          <w:p w:rsidR="0016026A" w:rsidRPr="0016026A" w:rsidRDefault="0016026A" w:rsidP="0016026A">
            <w:pPr>
              <w:numPr>
                <w:ilvl w:val="0"/>
                <w:numId w:val="22"/>
              </w:numPr>
            </w:pPr>
            <w:r w:rsidRPr="0016026A">
              <w:t>at the Sun surface, particularly for variability, significant of Sun interior processes.</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GNSS radio-occultation sounder </w:t>
            </w:r>
          </w:p>
        </w:tc>
        <w:tc>
          <w:tcPr>
            <w:tcW w:w="13223" w:type="dxa"/>
            <w:shd w:val="clear" w:color="auto" w:fill="E0E0E0"/>
          </w:tcPr>
          <w:p w:rsidR="0016026A" w:rsidRPr="0016026A" w:rsidRDefault="0016026A" w:rsidP="0016026A">
            <w:r w:rsidRPr="0016026A">
              <w:t>Instrument with the following main characteristics:</w:t>
            </w:r>
          </w:p>
          <w:p w:rsidR="0016026A" w:rsidRPr="0016026A" w:rsidRDefault="0016026A" w:rsidP="0016026A">
            <w:pPr>
              <w:numPr>
                <w:ilvl w:val="0"/>
                <w:numId w:val="23"/>
              </w:numPr>
            </w:pPr>
            <w:r w:rsidRPr="0016026A">
              <w:t>GNSS receiver exploiting at least two L-band frequencies around 1.18, 1.25 and 1.58 GHz.(or 19, 24 and 25.4 cm).</w:t>
            </w:r>
          </w:p>
          <w:p w:rsidR="0016026A" w:rsidRPr="0016026A" w:rsidRDefault="0016026A" w:rsidP="0016026A">
            <w:pPr>
              <w:numPr>
                <w:ilvl w:val="0"/>
                <w:numId w:val="23"/>
              </w:numPr>
            </w:pPr>
            <w:r w:rsidRPr="0016026A">
              <w:t>Earth’s limb observation from surface to the satellite altitude during the occultation phase of satellites of the GNSS constellations (GPS, GLONASS, Galileo, Beidou).</w:t>
            </w:r>
          </w:p>
          <w:p w:rsidR="0016026A" w:rsidRPr="0016026A" w:rsidRDefault="0016026A" w:rsidP="0016026A">
            <w:pPr>
              <w:numPr>
                <w:ilvl w:val="0"/>
                <w:numId w:val="23"/>
              </w:numPr>
            </w:pPr>
            <w:r w:rsidRPr="0016026A">
              <w:t>Directional antennas looking aft- (for setting GNSS) and/or fore- (for rising GNSS), and toroidal antenna for navigation.</w:t>
            </w:r>
          </w:p>
          <w:p w:rsidR="0016026A" w:rsidRPr="0016026A" w:rsidRDefault="0016026A" w:rsidP="0016026A">
            <w:pPr>
              <w:numPr>
                <w:ilvl w:val="0"/>
                <w:numId w:val="23"/>
              </w:numPr>
            </w:pPr>
            <w:r w:rsidRPr="0016026A">
              <w:t>Spatial resolution around 300 km in the direction LEO-satellite to occulting GNSS-satellite, a few 10 km transverse.</w:t>
            </w:r>
          </w:p>
          <w:p w:rsidR="0016026A" w:rsidRPr="0016026A" w:rsidRDefault="0016026A" w:rsidP="0016026A">
            <w:pPr>
              <w:numPr>
                <w:ilvl w:val="0"/>
                <w:numId w:val="23"/>
              </w:numPr>
            </w:pPr>
            <w:r w:rsidRPr="0016026A">
              <w:t>Horizontal sampling limited by the daily number of occultation events, from 250 to 1500 depending on the number of tracked GNSS constellations and the aft- and/or fore- tracking capability.</w:t>
            </w:r>
          </w:p>
          <w:p w:rsidR="0016026A" w:rsidRPr="0016026A" w:rsidRDefault="0016026A" w:rsidP="0016026A">
            <w:pPr>
              <w:numPr>
                <w:ilvl w:val="0"/>
                <w:numId w:val="23"/>
              </w:numPr>
            </w:pPr>
            <w:r w:rsidRPr="0016026A">
              <w:t>Supported by a complex system of ground stations for clock error correction by double differentiation.</w:t>
            </w:r>
          </w:p>
          <w:p w:rsidR="0016026A" w:rsidRPr="0016026A" w:rsidRDefault="0016026A" w:rsidP="0016026A">
            <w:pPr>
              <w:numPr>
                <w:ilvl w:val="0"/>
                <w:numId w:val="23"/>
              </w:numPr>
            </w:pPr>
            <w:r w:rsidRPr="0016026A">
              <w:t>Applicable only in LEO.</w:t>
            </w:r>
          </w:p>
          <w:p w:rsidR="0016026A" w:rsidRPr="0016026A" w:rsidRDefault="0016026A" w:rsidP="0016026A">
            <w:r w:rsidRPr="0016026A">
              <w:t>Applications: very-high vertical resolution profiling of temperature, water vapour and air density; and electron total content and density in the ionosphere.</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Lightning imager </w:t>
            </w:r>
          </w:p>
        </w:tc>
        <w:tc>
          <w:tcPr>
            <w:tcW w:w="13223" w:type="dxa"/>
            <w:shd w:val="clear" w:color="auto" w:fill="E0E0E0"/>
          </w:tcPr>
          <w:p w:rsidR="0016026A" w:rsidRPr="0016026A" w:rsidRDefault="0016026A" w:rsidP="0016026A">
            <w:r w:rsidRPr="0016026A">
              <w:t>Instrument with the following main characteristics:</w:t>
            </w:r>
          </w:p>
          <w:p w:rsidR="0016026A" w:rsidRPr="0016026A" w:rsidRDefault="0016026A" w:rsidP="0016026A">
            <w:pPr>
              <w:numPr>
                <w:ilvl w:val="0"/>
                <w:numId w:val="24"/>
              </w:numPr>
            </w:pPr>
            <w:r w:rsidRPr="0016026A">
              <w:t>Detector matrix (CCD) all-time watching the earth in a very-narrow oxygen band at 777.4 nm.</w:t>
            </w:r>
          </w:p>
          <w:p w:rsidR="0016026A" w:rsidRPr="0016026A" w:rsidRDefault="0016026A" w:rsidP="0016026A">
            <w:pPr>
              <w:numPr>
                <w:ilvl w:val="0"/>
                <w:numId w:val="24"/>
              </w:numPr>
            </w:pPr>
            <w:r w:rsidRPr="0016026A">
              <w:t>Measurement: flash rate and intensity in the IFOV.</w:t>
            </w:r>
          </w:p>
          <w:p w:rsidR="0016026A" w:rsidRPr="0016026A" w:rsidRDefault="0016026A" w:rsidP="0016026A">
            <w:pPr>
              <w:numPr>
                <w:ilvl w:val="0"/>
                <w:numId w:val="24"/>
              </w:numPr>
            </w:pPr>
            <w:r w:rsidRPr="0016026A">
              <w:t>Spatial resolution 5-10 km; horizontal sampling continuous and contiguous, over a swath of several 100 km from LEO, full disk from GEO.</w:t>
            </w:r>
          </w:p>
          <w:p w:rsidR="0016026A" w:rsidRPr="0016026A" w:rsidRDefault="0016026A" w:rsidP="0016026A">
            <w:pPr>
              <w:numPr>
                <w:ilvl w:val="0"/>
                <w:numId w:val="24"/>
              </w:numPr>
            </w:pPr>
            <w:r w:rsidRPr="0016026A">
              <w:t>Applicable both in LEO and in GEO.</w:t>
            </w:r>
          </w:p>
          <w:p w:rsidR="0016026A" w:rsidRPr="0016026A" w:rsidRDefault="0016026A" w:rsidP="0016026A">
            <w:r w:rsidRPr="0016026A">
              <w:t>Applications: detection of convective cloud systems, thus proxy of precipitation; also proxy of earth’s electric field and of NOx generation.</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Cloud and precipitation radar </w:t>
            </w:r>
          </w:p>
        </w:tc>
        <w:tc>
          <w:tcPr>
            <w:tcW w:w="13223" w:type="dxa"/>
            <w:shd w:val="clear" w:color="auto" w:fill="E0E0E0"/>
          </w:tcPr>
          <w:p w:rsidR="0016026A" w:rsidRPr="0016026A" w:rsidRDefault="0016026A" w:rsidP="0016026A">
            <w:r w:rsidRPr="0016026A">
              <w:t>Family of instruments with the following main characteristics:</w:t>
            </w:r>
          </w:p>
          <w:p w:rsidR="0016026A" w:rsidRPr="0016026A" w:rsidRDefault="0016026A" w:rsidP="0016026A">
            <w:pPr>
              <w:numPr>
                <w:ilvl w:val="0"/>
                <w:numId w:val="25"/>
              </w:numPr>
            </w:pPr>
            <w:r w:rsidRPr="0016026A">
              <w:t>Operating frequencies in Ku (~14 GHz), or Ka (~35 GHz), or W (~94 GHz) bands.  Ku and Ka bands often flown together.</w:t>
            </w:r>
          </w:p>
          <w:p w:rsidR="0016026A" w:rsidRPr="0016026A" w:rsidRDefault="0016026A" w:rsidP="0016026A">
            <w:pPr>
              <w:numPr>
                <w:ilvl w:val="0"/>
                <w:numId w:val="25"/>
              </w:numPr>
            </w:pPr>
            <w:r w:rsidRPr="0016026A">
              <w:t>Pulse repetition rate such as to result in a vertical resolution of a few 100 m.</w:t>
            </w:r>
          </w:p>
          <w:p w:rsidR="0016026A" w:rsidRPr="0016026A" w:rsidRDefault="0016026A" w:rsidP="0016026A">
            <w:pPr>
              <w:numPr>
                <w:ilvl w:val="0"/>
                <w:numId w:val="25"/>
              </w:numPr>
            </w:pPr>
            <w:r w:rsidRPr="0016026A">
              <w:t>Spatial resolution 2 to 5 km; horizontal sampling continuous and contiguous, swath from only nadir (W-band) to several 100 km (Ku and Ka bands).</w:t>
            </w:r>
          </w:p>
          <w:p w:rsidR="0016026A" w:rsidRPr="0016026A" w:rsidRDefault="0016026A" w:rsidP="0016026A">
            <w:pPr>
              <w:numPr>
                <w:ilvl w:val="0"/>
                <w:numId w:val="25"/>
              </w:numPr>
            </w:pPr>
            <w:r w:rsidRPr="0016026A">
              <w:t>Applicable only in LEO.</w:t>
            </w:r>
          </w:p>
          <w:p w:rsidR="0016026A" w:rsidRPr="0016026A" w:rsidRDefault="0016026A" w:rsidP="0016026A">
            <w:r w:rsidRPr="0016026A">
              <w:t>Applications depending of the exploited frequency:</w:t>
            </w:r>
          </w:p>
          <w:p w:rsidR="0016026A" w:rsidRPr="0016026A" w:rsidRDefault="0016026A" w:rsidP="0016026A">
            <w:pPr>
              <w:numPr>
                <w:ilvl w:val="0"/>
                <w:numId w:val="26"/>
              </w:numPr>
            </w:pPr>
            <w:r w:rsidRPr="0016026A">
              <w:t>Ku-band suitable for heavy rain (liquid, with droplets that may exceed 1 cm);</w:t>
            </w:r>
          </w:p>
          <w:p w:rsidR="0016026A" w:rsidRPr="0016026A" w:rsidRDefault="0016026A" w:rsidP="0016026A">
            <w:pPr>
              <w:numPr>
                <w:ilvl w:val="0"/>
                <w:numId w:val="26"/>
              </w:numPr>
            </w:pPr>
            <w:r w:rsidRPr="0016026A">
              <w:t>Ka-band: suitable for light rain (from stratiform clouds) and snowfall;</w:t>
            </w:r>
          </w:p>
          <w:p w:rsidR="0016026A" w:rsidRPr="0016026A" w:rsidRDefault="0016026A" w:rsidP="0016026A">
            <w:pPr>
              <w:numPr>
                <w:ilvl w:val="0"/>
                <w:numId w:val="26"/>
              </w:numPr>
            </w:pPr>
            <w:r w:rsidRPr="0016026A">
              <w:t>W-band: suitable for non-precipitating clouds (droplets &lt; 0.1 mm).</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Radar scatterometer </w:t>
            </w:r>
          </w:p>
        </w:tc>
        <w:tc>
          <w:tcPr>
            <w:tcW w:w="13223" w:type="dxa"/>
            <w:shd w:val="clear" w:color="auto" w:fill="E0E0E0"/>
          </w:tcPr>
          <w:p w:rsidR="0016026A" w:rsidRPr="0016026A" w:rsidRDefault="0016026A" w:rsidP="0016026A">
            <w:r w:rsidRPr="0016026A">
              <w:t>Instrument with the following main characteristics:</w:t>
            </w:r>
          </w:p>
          <w:p w:rsidR="0016026A" w:rsidRPr="0016026A" w:rsidRDefault="0016026A" w:rsidP="0016026A">
            <w:pPr>
              <w:numPr>
                <w:ilvl w:val="0"/>
                <w:numId w:val="27"/>
              </w:numPr>
            </w:pPr>
            <w:r w:rsidRPr="0016026A">
              <w:t>Operating frequencies in C (~5 GHz), and/or Ku (~14 GHz) bands.</w:t>
            </w:r>
          </w:p>
          <w:p w:rsidR="0016026A" w:rsidRPr="0016026A" w:rsidRDefault="0016026A" w:rsidP="0016026A">
            <w:pPr>
              <w:numPr>
                <w:ilvl w:val="0"/>
                <w:numId w:val="27"/>
              </w:numPr>
            </w:pPr>
            <w:r w:rsidRPr="0016026A">
              <w:t>Very accurate calibration, to measure backscatter coefficients (σ</w:t>
            </w:r>
            <w:r w:rsidRPr="0016026A">
              <w:rPr>
                <w:vertAlign w:val="superscript"/>
              </w:rPr>
              <w:t>0</w:t>
            </w:r>
            <w:r w:rsidRPr="0016026A">
              <w:t>) from sea capillary waves.</w:t>
            </w:r>
          </w:p>
          <w:p w:rsidR="0016026A" w:rsidRPr="0016026A" w:rsidRDefault="0016026A" w:rsidP="0016026A">
            <w:pPr>
              <w:numPr>
                <w:ilvl w:val="0"/>
                <w:numId w:val="27"/>
              </w:numPr>
            </w:pPr>
            <w:r w:rsidRPr="0016026A">
              <w:lastRenderedPageBreak/>
              <w:t>Observation performed from at least 3 distinct directions; spatial resolution 10 to 50 km; horizontal sampling continuous and contiguous, swath some 1000 km.</w:t>
            </w:r>
          </w:p>
          <w:p w:rsidR="0016026A" w:rsidRPr="0016026A" w:rsidRDefault="0016026A" w:rsidP="0016026A">
            <w:pPr>
              <w:numPr>
                <w:ilvl w:val="0"/>
                <w:numId w:val="27"/>
              </w:numPr>
            </w:pPr>
            <w:r w:rsidRPr="0016026A">
              <w:t>Two scanning concepts: pushbroom, side-looking with azimuths 45°, 90° and 135*, on one side or both; and conical, with two beams to provide four distinct σ</w:t>
            </w:r>
            <w:r w:rsidRPr="0016026A">
              <w:rPr>
                <w:vertAlign w:val="superscript"/>
              </w:rPr>
              <w:t>0</w:t>
            </w:r>
            <w:r w:rsidRPr="0016026A">
              <w:t> from each IFOV.</w:t>
            </w:r>
          </w:p>
          <w:p w:rsidR="0016026A" w:rsidRPr="0016026A" w:rsidRDefault="0016026A" w:rsidP="0016026A">
            <w:pPr>
              <w:numPr>
                <w:ilvl w:val="0"/>
                <w:numId w:val="27"/>
              </w:numPr>
            </w:pPr>
            <w:r w:rsidRPr="0016026A">
              <w:t>Applicable only in LEO.</w:t>
            </w:r>
          </w:p>
          <w:p w:rsidR="0016026A" w:rsidRPr="0016026A" w:rsidRDefault="0016026A" w:rsidP="0016026A">
            <w:r w:rsidRPr="0016026A">
              <w:t>Applications: sea-surface wind; also surface soil moisture.</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Radar altimeter </w:t>
            </w:r>
          </w:p>
        </w:tc>
        <w:tc>
          <w:tcPr>
            <w:tcW w:w="13223" w:type="dxa"/>
            <w:shd w:val="clear" w:color="auto" w:fill="E0E0E0"/>
          </w:tcPr>
          <w:p w:rsidR="0016026A" w:rsidRPr="0016026A" w:rsidRDefault="0016026A" w:rsidP="0016026A">
            <w:r w:rsidRPr="0016026A">
              <w:t>Instrument with the following main characteristics:</w:t>
            </w:r>
          </w:p>
          <w:p w:rsidR="0016026A" w:rsidRPr="0016026A" w:rsidRDefault="0016026A" w:rsidP="0016026A">
            <w:pPr>
              <w:numPr>
                <w:ilvl w:val="0"/>
                <w:numId w:val="28"/>
              </w:numPr>
            </w:pPr>
            <w:r w:rsidRPr="0016026A">
              <w:t>Operating frequencies in Ku-band (~14 GHz) or Ka-band (~36 GHz), with supporting C (~5 GHz) or S (~3 GHz) to correct for signal rotation in the ionosphere.</w:t>
            </w:r>
          </w:p>
          <w:p w:rsidR="0016026A" w:rsidRPr="0016026A" w:rsidRDefault="0016026A" w:rsidP="0016026A">
            <w:pPr>
              <w:numPr>
                <w:ilvl w:val="0"/>
                <w:numId w:val="28"/>
              </w:numPr>
            </w:pPr>
            <w:r w:rsidRPr="0016026A">
              <w:t>Very accurate ranging measurement, supported by co-flying MW radiometer in the 23 GHz water vapour band for path delay correction.</w:t>
            </w:r>
          </w:p>
          <w:p w:rsidR="0016026A" w:rsidRPr="0016026A" w:rsidRDefault="0016026A" w:rsidP="0016026A">
            <w:pPr>
              <w:numPr>
                <w:ilvl w:val="0"/>
                <w:numId w:val="28"/>
              </w:numPr>
            </w:pPr>
            <w:r w:rsidRPr="0016026A">
              <w:t>Observation essentially nadir (large-swath possibly to be performed by interferometry of signals from two parallel antennas); spatial resolution in the order of 20 km, possible to be improved to hundred metres along-track by SAR-like processing.</w:t>
            </w:r>
          </w:p>
          <w:p w:rsidR="0016026A" w:rsidRPr="0016026A" w:rsidRDefault="0016026A" w:rsidP="0016026A">
            <w:pPr>
              <w:numPr>
                <w:ilvl w:val="0"/>
                <w:numId w:val="28"/>
              </w:numPr>
            </w:pPr>
            <w:r w:rsidRPr="0016026A">
              <w:t>Applicable only in LEO.</w:t>
            </w:r>
          </w:p>
          <w:p w:rsidR="0016026A" w:rsidRPr="0016026A" w:rsidRDefault="0016026A" w:rsidP="0016026A">
            <w:r w:rsidRPr="0016026A">
              <w:t>Applications:</w:t>
            </w:r>
          </w:p>
          <w:p w:rsidR="0016026A" w:rsidRPr="0016026A" w:rsidRDefault="0016026A" w:rsidP="0016026A">
            <w:pPr>
              <w:numPr>
                <w:ilvl w:val="0"/>
                <w:numId w:val="29"/>
              </w:numPr>
            </w:pPr>
            <w:r w:rsidRPr="0016026A">
              <w:t>sea-surface height (ocean topography), significant wave height, sea-surface wind speed, sea-ice thickness;</w:t>
            </w:r>
          </w:p>
          <w:p w:rsidR="0016026A" w:rsidRPr="0016026A" w:rsidRDefault="0016026A" w:rsidP="0016026A">
            <w:pPr>
              <w:numPr>
                <w:ilvl w:val="0"/>
                <w:numId w:val="29"/>
              </w:numPr>
            </w:pPr>
            <w:r w:rsidRPr="0016026A">
              <w:t>geoid (by analysis of measurement series and the support of precise orbitography).</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Space lidar </w:t>
            </w:r>
          </w:p>
        </w:tc>
        <w:tc>
          <w:tcPr>
            <w:tcW w:w="13223" w:type="dxa"/>
            <w:shd w:val="clear" w:color="auto" w:fill="E0E0E0"/>
          </w:tcPr>
          <w:p w:rsidR="0016026A" w:rsidRPr="0016026A" w:rsidRDefault="0016026A" w:rsidP="0016026A">
            <w:r w:rsidRPr="0016026A">
              <w:t>Family of instruments with the following main characteristics:</w:t>
            </w:r>
          </w:p>
          <w:p w:rsidR="0016026A" w:rsidRPr="0016026A" w:rsidRDefault="0016026A" w:rsidP="0016026A">
            <w:pPr>
              <w:numPr>
                <w:ilvl w:val="0"/>
                <w:numId w:val="30"/>
              </w:numPr>
            </w:pPr>
            <w:r w:rsidRPr="0016026A">
              <w:t>Operating wavelengths in the UV (e.g., 355 nm), or VIS (e.g., 532 nm), or NIR (e.g., 1064 nm), or SWIR (e.g., 1600 nm); possible dual-wavelength, two receivers (for Mie and Rayleigh scattering), polarimetry.</w:t>
            </w:r>
          </w:p>
          <w:p w:rsidR="0016026A" w:rsidRPr="0016026A" w:rsidRDefault="0016026A" w:rsidP="0016026A">
            <w:pPr>
              <w:numPr>
                <w:ilvl w:val="0"/>
                <w:numId w:val="30"/>
              </w:numPr>
            </w:pPr>
            <w:r w:rsidRPr="0016026A">
              <w:t>Spatial resolution in the range of 100 m, often degraded up to 50 km in order to collect enough de-correlated samples; vertical resolution in the range of 100 m (a few 10 cm for lidar altimeters).</w:t>
            </w:r>
          </w:p>
          <w:p w:rsidR="0016026A" w:rsidRPr="0016026A" w:rsidRDefault="0016026A" w:rsidP="0016026A">
            <w:pPr>
              <w:numPr>
                <w:ilvl w:val="0"/>
                <w:numId w:val="30"/>
              </w:numPr>
            </w:pPr>
            <w:r w:rsidRPr="0016026A">
              <w:t>Non-scanning; either nadir-viewing or oblique.</w:t>
            </w:r>
          </w:p>
          <w:p w:rsidR="0016026A" w:rsidRPr="0016026A" w:rsidRDefault="0016026A" w:rsidP="0016026A">
            <w:pPr>
              <w:numPr>
                <w:ilvl w:val="0"/>
                <w:numId w:val="30"/>
              </w:numPr>
            </w:pPr>
            <w:r w:rsidRPr="0016026A">
              <w:t>Several designs for different purposes:</w:t>
            </w:r>
          </w:p>
          <w:p w:rsidR="0016026A" w:rsidRPr="0016026A" w:rsidRDefault="0016026A" w:rsidP="0016026A">
            <w:pPr>
              <w:numPr>
                <w:ilvl w:val="1"/>
                <w:numId w:val="30"/>
              </w:numPr>
            </w:pPr>
            <w:r w:rsidRPr="0016026A">
              <w:t>Doppler lidar generally operating in UV, for both Mie and Rayleigh scattering, to track aerosol and air molecules; oblique view for radial wind in clear-air and aerosol;</w:t>
            </w:r>
          </w:p>
          <w:p w:rsidR="0016026A" w:rsidRPr="0016026A" w:rsidRDefault="0016026A" w:rsidP="0016026A">
            <w:pPr>
              <w:numPr>
                <w:ilvl w:val="1"/>
                <w:numId w:val="30"/>
              </w:numPr>
            </w:pPr>
            <w:r w:rsidRPr="0016026A">
              <w:t>Backscatter lidar operating at one (in UV) or two (VIS and NIR) wavelengths, often with more polarisations; nadir view for aerosol profile, cloud top height and atmospheric discontinuities;</w:t>
            </w:r>
          </w:p>
          <w:p w:rsidR="0016026A" w:rsidRPr="0016026A" w:rsidRDefault="0016026A" w:rsidP="0016026A">
            <w:pPr>
              <w:numPr>
                <w:ilvl w:val="1"/>
                <w:numId w:val="30"/>
              </w:numPr>
            </w:pPr>
            <w:r w:rsidRPr="0016026A">
              <w:t>Lidar altimeter operating at two wavelengths, VIS and NIR; nadir view, very high vertical resolution (for sea-ice elevation) and horizontal resolution (for ice boundaries);</w:t>
            </w:r>
          </w:p>
          <w:p w:rsidR="0016026A" w:rsidRPr="0016026A" w:rsidRDefault="0016026A" w:rsidP="0016026A">
            <w:pPr>
              <w:numPr>
                <w:ilvl w:val="1"/>
                <w:numId w:val="30"/>
              </w:numPr>
            </w:pPr>
            <w:r w:rsidRPr="0016026A">
              <w:t>Differential absorption lidar (DIAL), operating at one wavelength centred on the absorption peak of one trace gas (e.g., O</w:t>
            </w:r>
            <w:r w:rsidRPr="0016026A">
              <w:rPr>
                <w:vertAlign w:val="subscript"/>
              </w:rPr>
              <w:t>3</w:t>
            </w:r>
            <w:r w:rsidRPr="0016026A">
              <w:t>, H</w:t>
            </w:r>
            <w:r w:rsidRPr="0016026A">
              <w:rPr>
                <w:vertAlign w:val="subscript"/>
              </w:rPr>
              <w:t>2</w:t>
            </w:r>
            <w:r w:rsidRPr="0016026A">
              <w:t>O and CO</w:t>
            </w:r>
            <w:r w:rsidRPr="0016026A">
              <w:rPr>
                <w:vertAlign w:val="subscript"/>
              </w:rPr>
              <w:t>2</w:t>
            </w:r>
            <w:r w:rsidRPr="0016026A">
              <w:t>), and nearby windows; nadir-view.</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Imaging radar (SAR) </w:t>
            </w:r>
          </w:p>
        </w:tc>
        <w:tc>
          <w:tcPr>
            <w:tcW w:w="13223" w:type="dxa"/>
            <w:shd w:val="clear" w:color="auto" w:fill="E0E0E0"/>
          </w:tcPr>
          <w:p w:rsidR="0016026A" w:rsidRPr="0016026A" w:rsidRDefault="0016026A" w:rsidP="0016026A">
            <w:r w:rsidRPr="0016026A">
              <w:t>Family of instruments with the following main characteristics:</w:t>
            </w:r>
          </w:p>
          <w:p w:rsidR="0016026A" w:rsidRPr="0016026A" w:rsidRDefault="0016026A" w:rsidP="0016026A">
            <w:pPr>
              <w:numPr>
                <w:ilvl w:val="0"/>
                <w:numId w:val="31"/>
              </w:numPr>
            </w:pPr>
            <w:r w:rsidRPr="0016026A">
              <w:t>Operating frequencies in P (~0.4 GHz), L (~1.3 GHz), S (~2.7 GHz), C (~5.3 GHz), X (~9.6 GHz), or Ku (~17.2 GHz) band - the mostly used bands being L, C and X.</w:t>
            </w:r>
          </w:p>
          <w:p w:rsidR="0016026A" w:rsidRPr="0016026A" w:rsidRDefault="0016026A" w:rsidP="0016026A">
            <w:pPr>
              <w:numPr>
                <w:ilvl w:val="0"/>
                <w:numId w:val="31"/>
              </w:numPr>
            </w:pPr>
            <w:r w:rsidRPr="0016026A">
              <w:lastRenderedPageBreak/>
              <w:t>Several combinations of polarizations in transmission and reception possible to be implemented: HH, VV, VV/HH, HH/HV and VV/VH.</w:t>
            </w:r>
          </w:p>
          <w:p w:rsidR="0016026A" w:rsidRPr="0016026A" w:rsidRDefault="0016026A" w:rsidP="0016026A">
            <w:pPr>
              <w:numPr>
                <w:ilvl w:val="0"/>
                <w:numId w:val="31"/>
              </w:numPr>
            </w:pPr>
            <w:r w:rsidRPr="0016026A">
              <w:t>Spatial resolution can be traded-off with swath: from 1-30 m associated to swath of 30-100 km; and 100-1000 m associated to swath of 300-500 km.</w:t>
            </w:r>
          </w:p>
          <w:p w:rsidR="0016026A" w:rsidRPr="0016026A" w:rsidRDefault="0016026A" w:rsidP="0016026A">
            <w:pPr>
              <w:numPr>
                <w:ilvl w:val="0"/>
                <w:numId w:val="31"/>
              </w:numPr>
            </w:pPr>
            <w:r w:rsidRPr="0016026A">
              <w:t>Pushbroom, side-looking generally on one side, keeping high resolution within a field-of-regard of several 100 km.</w:t>
            </w:r>
          </w:p>
          <w:p w:rsidR="0016026A" w:rsidRPr="0016026A" w:rsidRDefault="0016026A" w:rsidP="0016026A">
            <w:pPr>
              <w:numPr>
                <w:ilvl w:val="0"/>
                <w:numId w:val="31"/>
              </w:numPr>
            </w:pPr>
            <w:r w:rsidRPr="0016026A">
              <w:t>Wide range of applications for every frequency band, with variable effectiveness:</w:t>
            </w:r>
          </w:p>
          <w:p w:rsidR="0016026A" w:rsidRPr="0016026A" w:rsidRDefault="0016026A" w:rsidP="0016026A">
            <w:pPr>
              <w:numPr>
                <w:ilvl w:val="1"/>
                <w:numId w:val="31"/>
              </w:numPr>
            </w:pPr>
            <w:r w:rsidRPr="0016026A">
              <w:t>P-band most suited for biomass monitoring and hydrological mapping;</w:t>
            </w:r>
          </w:p>
          <w:p w:rsidR="0016026A" w:rsidRPr="0016026A" w:rsidRDefault="0016026A" w:rsidP="0016026A">
            <w:pPr>
              <w:numPr>
                <w:ilvl w:val="1"/>
                <w:numId w:val="31"/>
              </w:numPr>
            </w:pPr>
            <w:r w:rsidRPr="0016026A">
              <w:t>S-band best suited for volumetric soil moisture;</w:t>
            </w:r>
          </w:p>
          <w:p w:rsidR="0016026A" w:rsidRPr="0016026A" w:rsidRDefault="0016026A" w:rsidP="0016026A">
            <w:pPr>
              <w:numPr>
                <w:ilvl w:val="1"/>
                <w:numId w:val="31"/>
              </w:numPr>
            </w:pPr>
            <w:r w:rsidRPr="0016026A">
              <w:t>C-band covering the widest range (sea-ice, wave parameters by spectral analysis of image segments, surface soil moisture, snow parameters, glaciers, ground water, etc.);</w:t>
            </w:r>
          </w:p>
          <w:p w:rsidR="0016026A" w:rsidRPr="0016026A" w:rsidRDefault="0016026A" w:rsidP="0016026A">
            <w:pPr>
              <w:numPr>
                <w:ilvl w:val="1"/>
                <w:numId w:val="31"/>
              </w:numPr>
            </w:pPr>
            <w:r w:rsidRPr="0016026A">
              <w:t>X-band providing the best spatial resolution, thus best suited for surveillance;</w:t>
            </w:r>
          </w:p>
          <w:p w:rsidR="0016026A" w:rsidRPr="0016026A" w:rsidRDefault="0016026A" w:rsidP="0016026A">
            <w:pPr>
              <w:numPr>
                <w:ilvl w:val="1"/>
                <w:numId w:val="31"/>
              </w:numPr>
            </w:pPr>
            <w:r w:rsidRPr="0016026A">
              <w:t>Ka-band specifically suited for snow, that is semi-transparent at lower frequencies;</w:t>
            </w:r>
          </w:p>
          <w:p w:rsidR="0016026A" w:rsidRPr="0016026A" w:rsidRDefault="0016026A" w:rsidP="0016026A">
            <w:pPr>
              <w:numPr>
                <w:ilvl w:val="1"/>
                <w:numId w:val="31"/>
              </w:numPr>
            </w:pPr>
            <w:r w:rsidRPr="0016026A">
              <w:t>interferometry of the signals from one SAR at different times or two SARs flying in tandem enables measuring the Digital Elevation Model (DEM) and detecting changes of contours and elevation.</w:t>
            </w:r>
          </w:p>
          <w:p w:rsidR="0016026A" w:rsidRPr="0016026A" w:rsidRDefault="0016026A" w:rsidP="0016026A">
            <w:pPr>
              <w:numPr>
                <w:ilvl w:val="0"/>
                <w:numId w:val="31"/>
              </w:numPr>
            </w:pPr>
            <w:r w:rsidRPr="0016026A">
              <w:t>Applicable only in LEO.</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Positioning system </w:t>
            </w:r>
          </w:p>
        </w:tc>
        <w:tc>
          <w:tcPr>
            <w:tcW w:w="13223" w:type="dxa"/>
            <w:shd w:val="clear" w:color="auto" w:fill="E0E0E0"/>
          </w:tcPr>
          <w:p w:rsidR="0016026A" w:rsidRPr="0016026A" w:rsidRDefault="0016026A" w:rsidP="0016026A">
            <w:r w:rsidRPr="0016026A">
              <w:t>Family of instruments for precise orbitography:</w:t>
            </w:r>
          </w:p>
          <w:p w:rsidR="0016026A" w:rsidRPr="0016026A" w:rsidRDefault="0016026A" w:rsidP="0016026A">
            <w:pPr>
              <w:numPr>
                <w:ilvl w:val="0"/>
                <w:numId w:val="32"/>
              </w:numPr>
            </w:pPr>
            <w:r w:rsidRPr="0016026A">
              <w:t>Laser retroreflector: mirrors (generally cube corners) to reflect laser beams sent to the satellite by ground laser-equipped sites during positioning sessions.</w:t>
            </w:r>
          </w:p>
          <w:p w:rsidR="0016026A" w:rsidRPr="0016026A" w:rsidRDefault="0016026A" w:rsidP="0016026A">
            <w:pPr>
              <w:numPr>
                <w:ilvl w:val="0"/>
                <w:numId w:val="32"/>
              </w:numPr>
            </w:pPr>
            <w:r w:rsidRPr="0016026A">
              <w:t>GNSS receiver: exploiting the differential phase of signals from a few satellites of the Global Navigation Satellite System.</w:t>
            </w:r>
          </w:p>
          <w:p w:rsidR="0016026A" w:rsidRPr="0016026A" w:rsidRDefault="0016026A" w:rsidP="0016026A">
            <w:pPr>
              <w:numPr>
                <w:ilvl w:val="0"/>
                <w:numId w:val="32"/>
              </w:numPr>
            </w:pPr>
            <w:r w:rsidRPr="0016026A">
              <w:t>Radio positioning system: transponders involving satellite and ground transmitting-receiving stations.</w:t>
            </w:r>
          </w:p>
          <w:p w:rsidR="0016026A" w:rsidRPr="0016026A" w:rsidRDefault="0016026A" w:rsidP="0016026A">
            <w:pPr>
              <w:numPr>
                <w:ilvl w:val="0"/>
                <w:numId w:val="32"/>
              </w:numPr>
            </w:pPr>
            <w:r w:rsidRPr="0016026A">
              <w:t>Star tracker: CCD imager that tracks bright stars, recognise the pattern and sends information to the satellite attitude control system.</w:t>
            </w:r>
          </w:p>
          <w:p w:rsidR="0016026A" w:rsidRPr="0016026A" w:rsidRDefault="0016026A" w:rsidP="0016026A">
            <w:r w:rsidRPr="0016026A">
              <w:t>Applications:</w:t>
            </w:r>
          </w:p>
          <w:p w:rsidR="0016026A" w:rsidRPr="0016026A" w:rsidRDefault="0016026A" w:rsidP="0016026A">
            <w:pPr>
              <w:numPr>
                <w:ilvl w:val="0"/>
                <w:numId w:val="33"/>
              </w:numPr>
            </w:pPr>
            <w:r w:rsidRPr="0016026A">
              <w:t>satellite navigation and attitude control;</w:t>
            </w:r>
          </w:p>
          <w:p w:rsidR="0016026A" w:rsidRPr="0016026A" w:rsidRDefault="0016026A" w:rsidP="0016026A">
            <w:pPr>
              <w:numPr>
                <w:ilvl w:val="0"/>
                <w:numId w:val="33"/>
              </w:numPr>
            </w:pPr>
            <w:r w:rsidRPr="0016026A">
              <w:t>basic to provide the underlying geoid for the altimetry mission, in turn basic for geoid determination;</w:t>
            </w:r>
          </w:p>
          <w:p w:rsidR="0016026A" w:rsidRPr="0016026A" w:rsidRDefault="0016026A" w:rsidP="0016026A">
            <w:pPr>
              <w:numPr>
                <w:ilvl w:val="0"/>
                <w:numId w:val="33"/>
              </w:numPr>
            </w:pPr>
            <w:r w:rsidRPr="0016026A">
              <w:t>space geodesy: crustal plates positioning and motion;</w:t>
            </w:r>
          </w:p>
          <w:p w:rsidR="0016026A" w:rsidRPr="0016026A" w:rsidRDefault="0016026A" w:rsidP="0016026A">
            <w:pPr>
              <w:numPr>
                <w:ilvl w:val="0"/>
                <w:numId w:val="33"/>
              </w:numPr>
            </w:pPr>
            <w:r w:rsidRPr="0016026A">
              <w:t>concurring to the observation of the Earth’s gravity field.</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Gravity sensing system </w:t>
            </w:r>
          </w:p>
        </w:tc>
        <w:tc>
          <w:tcPr>
            <w:tcW w:w="13223" w:type="dxa"/>
            <w:shd w:val="clear" w:color="auto" w:fill="E0E0E0"/>
          </w:tcPr>
          <w:p w:rsidR="0016026A" w:rsidRPr="0016026A" w:rsidRDefault="0016026A" w:rsidP="0016026A">
            <w:r w:rsidRPr="0016026A">
              <w:t>Family of instruments to measure the Earth’s gravity field:</w:t>
            </w:r>
          </w:p>
          <w:p w:rsidR="0016026A" w:rsidRPr="0016026A" w:rsidRDefault="0016026A" w:rsidP="0016026A">
            <w:pPr>
              <w:numPr>
                <w:ilvl w:val="0"/>
                <w:numId w:val="34"/>
              </w:numPr>
            </w:pPr>
            <w:r w:rsidRPr="0016026A">
              <w:t>Accelerometer: to measure the variation of the gravity field along the satellite trajectory.</w:t>
            </w:r>
          </w:p>
          <w:p w:rsidR="0016026A" w:rsidRPr="0016026A" w:rsidRDefault="0016026A" w:rsidP="0016026A">
            <w:pPr>
              <w:numPr>
                <w:ilvl w:val="0"/>
                <w:numId w:val="34"/>
              </w:numPr>
            </w:pPr>
            <w:r w:rsidRPr="0016026A">
              <w:t>Gradiometer: network of accelerometers to measure the gravity-gradient tensor.</w:t>
            </w:r>
          </w:p>
          <w:p w:rsidR="0016026A" w:rsidRPr="0016026A" w:rsidRDefault="0016026A" w:rsidP="0016026A">
            <w:pPr>
              <w:numPr>
                <w:ilvl w:val="0"/>
                <w:numId w:val="34"/>
              </w:numPr>
            </w:pPr>
            <w:r w:rsidRPr="0016026A">
              <w:t>Satellite-to-satellite ranging: transmit-receiver systems in K-band (24 GHz) and Ka-band (32 GHz) to accurately measure the distance and its variations between satellites in coordinated orbits.  Also implemented by simultaneous reception of signals from tens of GNSS satellites for extremely accurate determination of positioning changes.</w:t>
            </w:r>
          </w:p>
          <w:p w:rsidR="0016026A" w:rsidRPr="0016026A" w:rsidRDefault="0016026A" w:rsidP="0016026A">
            <w:r w:rsidRPr="0016026A">
              <w:t>Applications closely connected with precise orbitography by positioning systems.</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 xml:space="preserve">Solar processes </w:t>
            </w:r>
            <w:r w:rsidRPr="00B35F86">
              <w:rPr>
                <w:rFonts w:ascii="Calibri" w:hAnsi="Calibri"/>
              </w:rPr>
              <w:lastRenderedPageBreak/>
              <w:t>monitor </w:t>
            </w:r>
          </w:p>
        </w:tc>
        <w:tc>
          <w:tcPr>
            <w:tcW w:w="13223" w:type="dxa"/>
            <w:shd w:val="clear" w:color="auto" w:fill="E0E0E0"/>
          </w:tcPr>
          <w:p w:rsidR="0016026A" w:rsidRPr="0016026A" w:rsidRDefault="0016026A" w:rsidP="0016026A">
            <w:r w:rsidRPr="0016026A">
              <w:lastRenderedPageBreak/>
              <w:t>Family of instruments for remote observation of solar phenomena, either as spectrally-analysed fluxes from the full sun disk, or by detailed imagery of the layers of the solar atmosphere and the heliosphere. Observations:</w:t>
            </w:r>
          </w:p>
          <w:p w:rsidR="0016026A" w:rsidRPr="0016026A" w:rsidRDefault="0016026A" w:rsidP="0016026A">
            <w:pPr>
              <w:numPr>
                <w:ilvl w:val="0"/>
                <w:numId w:val="35"/>
              </w:numPr>
            </w:pPr>
            <w:r w:rsidRPr="0016026A">
              <w:lastRenderedPageBreak/>
              <w:t>Electromagnetic radiation at discrete wavelengths and total spectral irradiance: Gamma-ray, X-ray, EUV, UV, radio, etc.;</w:t>
            </w:r>
          </w:p>
          <w:p w:rsidR="0016026A" w:rsidRPr="0016026A" w:rsidRDefault="0016026A" w:rsidP="0016026A">
            <w:pPr>
              <w:numPr>
                <w:ilvl w:val="0"/>
                <w:numId w:val="35"/>
              </w:numPr>
            </w:pPr>
            <w:r w:rsidRPr="0016026A">
              <w:t> </w:t>
            </w:r>
          </w:p>
          <w:p w:rsidR="0016026A" w:rsidRPr="0016026A" w:rsidRDefault="0016026A" w:rsidP="0016026A">
            <w:pPr>
              <w:numPr>
                <w:ilvl w:val="0"/>
                <w:numId w:val="35"/>
              </w:numPr>
            </w:pPr>
            <w:r w:rsidRPr="0016026A">
              <w:t>Coronal mass ejections and their propagation through interplanetary space;</w:t>
            </w:r>
          </w:p>
          <w:p w:rsidR="0016026A" w:rsidRPr="0016026A" w:rsidRDefault="0016026A" w:rsidP="0016026A">
            <w:pPr>
              <w:numPr>
                <w:ilvl w:val="0"/>
                <w:numId w:val="35"/>
              </w:numPr>
            </w:pPr>
            <w:r w:rsidRPr="0016026A">
              <w:t>Additional features of the sun and solar atmosphere, such as: magnetic field and the velocity of surface and sub-surface flows..</w:t>
            </w:r>
          </w:p>
          <w:p w:rsidR="0016026A" w:rsidRPr="0016026A" w:rsidRDefault="0016026A" w:rsidP="0016026A">
            <w:r w:rsidRPr="0016026A">
              <w:t>Observing positions include LEO, GEO, the L</w:t>
            </w:r>
            <w:r w:rsidRPr="0016026A">
              <w:rPr>
                <w:vertAlign w:val="subscript"/>
              </w:rPr>
              <w:t>1</w:t>
            </w:r>
            <w:r w:rsidRPr="0016026A">
              <w:t> Lagrange libration point, but also any orbit around the Sun or Earth with constant viewing of the Sun.</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lastRenderedPageBreak/>
              <w:t>Solar wind and cosmic radiation monitor </w:t>
            </w:r>
          </w:p>
        </w:tc>
        <w:tc>
          <w:tcPr>
            <w:tcW w:w="13223" w:type="dxa"/>
            <w:shd w:val="clear" w:color="auto" w:fill="E0E0E0"/>
          </w:tcPr>
          <w:p w:rsidR="0016026A" w:rsidRPr="0016026A" w:rsidRDefault="0016026A" w:rsidP="0016026A">
            <w:r w:rsidRPr="0016026A">
              <w:t>System of detectors for in-situ measurements of the plasma, energetic particles, and magnetic field in the heliosphere.  Specific observations:</w:t>
            </w:r>
          </w:p>
          <w:p w:rsidR="0016026A" w:rsidRPr="0016026A" w:rsidRDefault="0016026A" w:rsidP="0016026A">
            <w:pPr>
              <w:numPr>
                <w:ilvl w:val="0"/>
                <w:numId w:val="36"/>
              </w:numPr>
            </w:pPr>
            <w:r w:rsidRPr="0016026A">
              <w:t>solar wind (electrons, protons, and heavy ions);</w:t>
            </w:r>
          </w:p>
          <w:p w:rsidR="0016026A" w:rsidRPr="0016026A" w:rsidRDefault="0016026A" w:rsidP="0016026A">
            <w:pPr>
              <w:numPr>
                <w:ilvl w:val="0"/>
                <w:numId w:val="36"/>
              </w:numPr>
            </w:pPr>
            <w:r w:rsidRPr="0016026A">
              <w:t>energetic electrons, protons, and heavy ions, including galactic cosmic rays;</w:t>
            </w:r>
          </w:p>
          <w:p w:rsidR="0016026A" w:rsidRPr="0016026A" w:rsidRDefault="0016026A" w:rsidP="0016026A">
            <w:pPr>
              <w:numPr>
                <w:ilvl w:val="0"/>
                <w:numId w:val="36"/>
              </w:numPr>
            </w:pPr>
            <w:r w:rsidRPr="0016026A">
              <w:t>solar wind magnetic field.</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Magnetosphere/ionosphere sounder </w:t>
            </w:r>
          </w:p>
        </w:tc>
        <w:tc>
          <w:tcPr>
            <w:tcW w:w="13223" w:type="dxa"/>
            <w:shd w:val="clear" w:color="auto" w:fill="E0E0E0"/>
          </w:tcPr>
          <w:p w:rsidR="0016026A" w:rsidRPr="0016026A" w:rsidRDefault="0016026A" w:rsidP="0016026A">
            <w:r w:rsidRPr="0016026A">
              <w:t>System performing 3-D sounding of the Magnetosphere and Ionosphere by in-situ measurements on satellite fleets moving in coordinated orbits:</w:t>
            </w:r>
          </w:p>
          <w:p w:rsidR="0016026A" w:rsidRPr="0016026A" w:rsidRDefault="0016026A" w:rsidP="0016026A">
            <w:pPr>
              <w:numPr>
                <w:ilvl w:val="0"/>
                <w:numId w:val="37"/>
              </w:numPr>
            </w:pPr>
            <w:r w:rsidRPr="0016026A">
              <w:t>across the magnetospheric volume and tail in highly elliptical orbits, often in appropriately shaped formation;</w:t>
            </w:r>
          </w:p>
          <w:p w:rsidR="0016026A" w:rsidRPr="0016026A" w:rsidRDefault="0016026A" w:rsidP="0016026A">
            <w:pPr>
              <w:numPr>
                <w:ilvl w:val="0"/>
                <w:numId w:val="37"/>
              </w:numPr>
            </w:pPr>
            <w:r w:rsidRPr="0016026A">
              <w:t>in relatively low orbits optimised for ionospheric coverage.</w:t>
            </w:r>
          </w:p>
          <w:p w:rsidR="0016026A" w:rsidRPr="0016026A" w:rsidRDefault="0016026A" w:rsidP="0016026A">
            <w:r w:rsidRPr="0016026A">
              <w:t>The measurements include plasma and energetic particles, magnetic fields, electric fields, scintillations, and electromagnetic waves and radiation</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Aurora imager </w:t>
            </w:r>
          </w:p>
        </w:tc>
        <w:tc>
          <w:tcPr>
            <w:tcW w:w="13223" w:type="dxa"/>
            <w:shd w:val="clear" w:color="auto" w:fill="E0E0E0"/>
          </w:tcPr>
          <w:p w:rsidR="006C25E0" w:rsidRPr="006C25E0" w:rsidRDefault="006C25E0" w:rsidP="006C25E0">
            <w:r w:rsidRPr="006C25E0">
              <w:t>Family of instruments to image auroral features:. </w:t>
            </w:r>
          </w:p>
          <w:p w:rsidR="006C25E0" w:rsidRPr="006C25E0" w:rsidRDefault="006C25E0" w:rsidP="006C25E0">
            <w:pPr>
              <w:numPr>
                <w:ilvl w:val="0"/>
                <w:numId w:val="38"/>
              </w:numPr>
            </w:pPr>
            <w:r w:rsidRPr="006C25E0">
              <w:t>FUV and UV imagers;</w:t>
            </w:r>
          </w:p>
          <w:p w:rsidR="006C25E0" w:rsidRPr="006C25E0" w:rsidRDefault="006C25E0" w:rsidP="006C25E0">
            <w:pPr>
              <w:numPr>
                <w:ilvl w:val="0"/>
                <w:numId w:val="38"/>
              </w:numPr>
            </w:pPr>
            <w:r w:rsidRPr="006C25E0">
              <w:t>VIS and/or NIR imagers.</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Platform environment monitor  </w:t>
            </w:r>
          </w:p>
        </w:tc>
        <w:tc>
          <w:tcPr>
            <w:tcW w:w="13223" w:type="dxa"/>
            <w:shd w:val="clear" w:color="auto" w:fill="E0E0E0"/>
          </w:tcPr>
          <w:p w:rsidR="006C25E0" w:rsidRPr="006C25E0" w:rsidRDefault="006C25E0" w:rsidP="006C25E0">
            <w:r w:rsidRPr="006C25E0">
              <w:t>System of detectors for in-situ measurements of the plasma, energetic particles, and magnetic and electric fields in the magnetosphere and ionosphere. These instruments provide in-situ monitoring of the environmental conditions around the satellite, both to detect Space Weather disturbances in the magnetosphere and ionosphere, and for the diagnoses of satellite anomalies.  Observations include:</w:t>
            </w:r>
          </w:p>
          <w:p w:rsidR="006C25E0" w:rsidRPr="006C25E0" w:rsidRDefault="006C25E0" w:rsidP="006C25E0">
            <w:pPr>
              <w:numPr>
                <w:ilvl w:val="0"/>
                <w:numId w:val="39"/>
              </w:numPr>
            </w:pPr>
            <w:r w:rsidRPr="006C25E0">
              <w:t>low-energy and high-energy electrons, protons, and heavy ions;</w:t>
            </w:r>
          </w:p>
          <w:p w:rsidR="006C25E0" w:rsidRPr="006C25E0" w:rsidRDefault="006C25E0" w:rsidP="006C25E0">
            <w:pPr>
              <w:numPr>
                <w:ilvl w:val="0"/>
                <w:numId w:val="39"/>
              </w:numPr>
            </w:pPr>
            <w:r w:rsidRPr="006C25E0">
              <w:t>magnetic field;</w:t>
            </w:r>
          </w:p>
          <w:p w:rsidR="006C25E0" w:rsidRPr="006C25E0" w:rsidRDefault="006C25E0" w:rsidP="006C25E0">
            <w:pPr>
              <w:numPr>
                <w:ilvl w:val="0"/>
                <w:numId w:val="39"/>
              </w:numPr>
            </w:pPr>
            <w:r w:rsidRPr="006C25E0">
              <w:t>electric field.</w:t>
            </w:r>
          </w:p>
          <w:p w:rsidR="004E19DE" w:rsidRDefault="004E19DE" w:rsidP="00E50E9C"/>
        </w:tc>
      </w:tr>
      <w:tr w:rsidR="004E19DE" w:rsidTr="007A0F5B">
        <w:tc>
          <w:tcPr>
            <w:tcW w:w="2087" w:type="dxa"/>
            <w:tcBorders>
              <w:bottom w:val="single" w:sz="4" w:space="0" w:color="auto"/>
            </w:tcBorders>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Data collection system </w:t>
            </w:r>
          </w:p>
        </w:tc>
        <w:tc>
          <w:tcPr>
            <w:tcW w:w="13223" w:type="dxa"/>
            <w:tcBorders>
              <w:bottom w:val="single" w:sz="4" w:space="0" w:color="auto"/>
            </w:tcBorders>
            <w:shd w:val="clear" w:color="auto" w:fill="E0E0E0"/>
          </w:tcPr>
          <w:p w:rsidR="006C25E0" w:rsidRPr="006C25E0" w:rsidRDefault="006C25E0" w:rsidP="006C25E0">
            <w:r w:rsidRPr="006C25E0">
              <w:t>Transponder that relays to ground the data collected in situ by Data Collection Platforms (DCP).  Applicable in LEO and GEO.  Operating modes:</w:t>
            </w:r>
          </w:p>
          <w:p w:rsidR="006C25E0" w:rsidRPr="006C25E0" w:rsidRDefault="006C25E0" w:rsidP="006C25E0">
            <w:pPr>
              <w:numPr>
                <w:ilvl w:val="0"/>
                <w:numId w:val="40"/>
              </w:numPr>
            </w:pPr>
            <w:r w:rsidRPr="006C25E0">
              <w:t>random access to collect messages transmitted at fixed times (self-timed DCP) or in emergency (alert DCP);</w:t>
            </w:r>
          </w:p>
          <w:p w:rsidR="006C25E0" w:rsidRPr="006C25E0" w:rsidRDefault="006C25E0" w:rsidP="006C25E0">
            <w:pPr>
              <w:numPr>
                <w:ilvl w:val="0"/>
                <w:numId w:val="40"/>
              </w:numPr>
            </w:pPr>
            <w:r w:rsidRPr="006C25E0">
              <w:t>message acquisition only after interrogation of the DCP;</w:t>
            </w:r>
          </w:p>
          <w:p w:rsidR="006C25E0" w:rsidRPr="006C25E0" w:rsidRDefault="006C25E0" w:rsidP="006C25E0">
            <w:pPr>
              <w:numPr>
                <w:ilvl w:val="0"/>
                <w:numId w:val="40"/>
              </w:numPr>
            </w:pPr>
            <w:r w:rsidRPr="006C25E0">
              <w:t>location of the DCP if mobile (only from LEO).</w:t>
            </w:r>
          </w:p>
          <w:p w:rsidR="004E19DE" w:rsidRDefault="004E19DE" w:rsidP="00E50E9C"/>
        </w:tc>
      </w:tr>
      <w:tr w:rsidR="004E19DE" w:rsidTr="007A0F5B">
        <w:tc>
          <w:tcPr>
            <w:tcW w:w="2087" w:type="dxa"/>
            <w:shd w:val="clear" w:color="auto" w:fill="E0E0E0"/>
          </w:tcPr>
          <w:p w:rsidR="004E19DE" w:rsidRPr="004E19DE" w:rsidRDefault="00B35F86" w:rsidP="00E50E9C">
            <w:pPr>
              <w:spacing w:after="200" w:line="276" w:lineRule="auto"/>
              <w:rPr>
                <w:rFonts w:ascii="Calibri" w:hAnsi="Calibri"/>
                <w:sz w:val="24"/>
                <w:szCs w:val="24"/>
              </w:rPr>
            </w:pPr>
            <w:r w:rsidRPr="00B35F86">
              <w:rPr>
                <w:rFonts w:ascii="Calibri" w:hAnsi="Calibri"/>
              </w:rPr>
              <w:t>Search &amp; rescue system </w:t>
            </w:r>
          </w:p>
        </w:tc>
        <w:tc>
          <w:tcPr>
            <w:tcW w:w="13223" w:type="dxa"/>
            <w:shd w:val="clear" w:color="auto" w:fill="E0E0E0"/>
          </w:tcPr>
          <w:p w:rsidR="004E19DE" w:rsidRDefault="006C25E0" w:rsidP="00E50E9C">
            <w:r w:rsidRPr="006C25E0">
              <w:t>Transponder that relays distress signals from ground users in difficulty to local user terminals that, in turn, relay the message to a mission control centre enabled to activate the most appropriate unit of the international search &amp; rescue organisation. Applicable in LEO and GEO.  LEO enables location of the transmitting user.  For GEO, the information on location must be embedded in the message.</w:t>
            </w:r>
          </w:p>
        </w:tc>
      </w:tr>
    </w:tbl>
    <w:p w:rsidR="004816AA" w:rsidRPr="00DA3D51" w:rsidRDefault="004816AA" w:rsidP="00B03FB8">
      <w:pPr>
        <w:spacing w:after="0"/>
        <w:rPr>
          <w:rFonts w:ascii="Times New Roman" w:hAnsi="Times New Roman"/>
        </w:rPr>
      </w:pPr>
    </w:p>
    <w:sectPr w:rsidR="004816AA" w:rsidRPr="00DA3D51" w:rsidSect="008E2160">
      <w:pgSz w:w="16838" w:h="11906"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 w:date="2015-03-06T17:43:00Z" w:initials="??">
    <w:p w:rsidR="008C3DFE" w:rsidRDefault="008C3DFE">
      <w:pPr>
        <w:pStyle w:val="CommentText"/>
      </w:pPr>
      <w:r>
        <w:rPr>
          <w:rStyle w:val="CommentReference"/>
        </w:rPr>
        <w:annotationRef/>
      </w:r>
      <w:r>
        <w:t>Help me to refine those descriptions</w:t>
      </w:r>
    </w:p>
  </w:comment>
  <w:comment w:id="11" w:author="" w:date="2015-03-09T09:37:00Z" w:initials="??">
    <w:p w:rsidR="008C3DFE" w:rsidRDefault="008C3DFE">
      <w:pPr>
        <w:pStyle w:val="CommentText"/>
      </w:pPr>
      <w:r>
        <w:rPr>
          <w:rStyle w:val="CommentReference"/>
        </w:rPr>
        <w:annotationRef/>
      </w:r>
      <w:r>
        <w:t>Do we need an height for the spatial coverage ?</w:t>
      </w:r>
    </w:p>
  </w:comment>
  <w:comment w:id="23" w:author="Guillaume Aubert" w:date="2015-03-12T13:59:00Z" w:initials="SEP/GAu">
    <w:p w:rsidR="00B45863" w:rsidRDefault="00B45863">
      <w:pPr>
        <w:pStyle w:val="CommentText"/>
      </w:pPr>
      <w:r>
        <w:rPr>
          <w:rStyle w:val="CommentReference"/>
        </w:rPr>
        <w:annotationRef/>
      </w:r>
      <w:r>
        <w:t>Example to be sent by Virendra.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18E" w:rsidRDefault="00A2518E" w:rsidP="00A120E6">
      <w:pPr>
        <w:spacing w:after="0"/>
      </w:pPr>
      <w:r>
        <w:separator/>
      </w:r>
    </w:p>
  </w:endnote>
  <w:endnote w:type="continuationSeparator" w:id="0">
    <w:p w:rsidR="00A2518E" w:rsidRDefault="00A2518E" w:rsidP="00A120E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DFE" w:rsidRPr="00654A07" w:rsidRDefault="008C3DFE" w:rsidP="00A120E6">
    <w:pPr>
      <w:pStyle w:val="Footer"/>
    </w:pPr>
    <w:r>
      <w:t xml:space="preserve">Page </w:t>
    </w:r>
    <w:r>
      <w:rPr>
        <w:rStyle w:val="PageNumber"/>
      </w:rPr>
      <w:fldChar w:fldCharType="begin"/>
    </w:r>
    <w:r>
      <w:rPr>
        <w:rStyle w:val="PageNumber"/>
      </w:rPr>
      <w:instrText xml:space="preserve"> =</w:instrText>
    </w:r>
    <w:r>
      <w:rPr>
        <w:rStyle w:val="PageNumber"/>
      </w:rPr>
      <w:fldChar w:fldCharType="begin"/>
    </w:r>
    <w:r>
      <w:rPr>
        <w:rStyle w:val="PageNumber"/>
      </w:rPr>
      <w:instrText xml:space="preserve"> PAGE </w:instrText>
    </w:r>
    <w:r>
      <w:rPr>
        <w:rStyle w:val="PageNumber"/>
      </w:rPr>
      <w:fldChar w:fldCharType="separate"/>
    </w:r>
    <w:r w:rsidR="00EC3AE0">
      <w:rPr>
        <w:rStyle w:val="PageNumber"/>
        <w:noProof/>
      </w:rPr>
      <w:instrText>6</w:instrText>
    </w:r>
    <w:r>
      <w:rPr>
        <w:rStyle w:val="PageNumber"/>
      </w:rPr>
      <w:fldChar w:fldCharType="end"/>
    </w:r>
    <w:r>
      <w:rPr>
        <w:rStyle w:val="PageNumber"/>
      </w:rPr>
      <w:instrText xml:space="preserve">+1 </w:instrText>
    </w:r>
    <w:r>
      <w:rPr>
        <w:rStyle w:val="PageNumber"/>
      </w:rPr>
      <w:fldChar w:fldCharType="separate"/>
    </w:r>
    <w:r w:rsidR="00EC3AE0">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C3AE0">
      <w:rPr>
        <w:rStyle w:val="PageNumber"/>
        <w:noProof/>
      </w:rPr>
      <w:t>22</w:t>
    </w:r>
    <w:r>
      <w:rPr>
        <w:rStyle w:val="PageNumber"/>
      </w:rPr>
      <w:fldChar w:fldCharType="end"/>
    </w:r>
  </w:p>
  <w:p w:rsidR="008C3DFE" w:rsidRDefault="008C3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18E" w:rsidRDefault="00A2518E" w:rsidP="00A120E6">
      <w:pPr>
        <w:spacing w:after="0"/>
      </w:pPr>
      <w:r>
        <w:separator/>
      </w:r>
    </w:p>
  </w:footnote>
  <w:footnote w:type="continuationSeparator" w:id="0">
    <w:p w:rsidR="00A2518E" w:rsidRDefault="00A2518E" w:rsidP="00A120E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DFE" w:rsidRDefault="008C3DFE" w:rsidP="00A60439">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CGMS-42 EUM-WP-32</w:t>
    </w:r>
  </w:p>
  <w:p w:rsidR="008C3DFE" w:rsidRDefault="008C3DFE" w:rsidP="00A60439">
    <w:pPr>
      <w:pStyle w:val="Header"/>
      <w:ind w:left="6379"/>
      <w:rPr>
        <w:rFonts w:cs="Arial"/>
        <w:szCs w:val="22"/>
      </w:rPr>
    </w:pPr>
    <w:r>
      <w:rPr>
        <w:rFonts w:cs="Arial"/>
        <w:szCs w:val="22"/>
      </w:rPr>
      <w:t>v2C, 19 May 2015</w:t>
    </w:r>
  </w:p>
  <w:p w:rsidR="008C3DFE" w:rsidRPr="00153B7C" w:rsidRDefault="008C3DFE" w:rsidP="00A60439">
    <w:pPr>
      <w:pStyle w:val="Header"/>
      <w:ind w:left="6379"/>
      <w:jc w:val="right"/>
      <w:rPr>
        <w:rFonts w:cs="Arial"/>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DFE" w:rsidRDefault="008C3DFE" w:rsidP="00A120E6">
    <w:pPr>
      <w:pStyle w:val="Header"/>
      <w:tabs>
        <w:tab w:val="clear" w:pos="8306"/>
      </w:tabs>
      <w:ind w:left="6379"/>
      <w:rPr>
        <w:rFonts w:cs="Arial"/>
        <w:szCs w:val="22"/>
      </w:rPr>
    </w:pPr>
    <w:bookmarkStart w:id="0" w:name="E_DOC_NO01"/>
    <w:r>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CGMS-42 EUM-WP-32</w:t>
    </w:r>
    <w:bookmarkEnd w:id="0"/>
  </w:p>
  <w:p w:rsidR="008C3DFE" w:rsidRDefault="008C3DFE" w:rsidP="00A120E6">
    <w:pPr>
      <w:pStyle w:val="Header"/>
      <w:ind w:left="6379"/>
      <w:rPr>
        <w:rFonts w:cs="Arial"/>
        <w:szCs w:val="22"/>
      </w:rPr>
    </w:pPr>
    <w:bookmarkStart w:id="1" w:name="ISSUE_AND_DATE01"/>
    <w:r>
      <w:rPr>
        <w:rFonts w:cs="Arial"/>
        <w:szCs w:val="22"/>
      </w:rPr>
      <w:t>v2C, 19 May 201</w:t>
    </w:r>
    <w:bookmarkEnd w:id="1"/>
    <w:r>
      <w:rPr>
        <w:rFonts w:cs="Arial"/>
        <w:szCs w:val="22"/>
      </w:rPr>
      <w:t>5</w:t>
    </w:r>
  </w:p>
  <w:p w:rsidR="008C3DFE" w:rsidRDefault="008C3D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CEE"/>
    <w:multiLevelType w:val="multilevel"/>
    <w:tmpl w:val="753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332FE"/>
    <w:multiLevelType w:val="multilevel"/>
    <w:tmpl w:val="FC6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nsid w:val="0621446C"/>
    <w:multiLevelType w:val="multilevel"/>
    <w:tmpl w:val="365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E40452"/>
    <w:multiLevelType w:val="multilevel"/>
    <w:tmpl w:val="D01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0C096853"/>
    <w:multiLevelType w:val="multilevel"/>
    <w:tmpl w:val="F18C3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471D9B"/>
    <w:multiLevelType w:val="multilevel"/>
    <w:tmpl w:val="F2ECE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CF30CD"/>
    <w:multiLevelType w:val="multilevel"/>
    <w:tmpl w:val="C56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0863FF"/>
    <w:multiLevelType w:val="multilevel"/>
    <w:tmpl w:val="CD9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B33151"/>
    <w:multiLevelType w:val="multilevel"/>
    <w:tmpl w:val="80FA6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D6549C"/>
    <w:multiLevelType w:val="multilevel"/>
    <w:tmpl w:val="5EA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A5854"/>
    <w:multiLevelType w:val="multilevel"/>
    <w:tmpl w:val="CFEA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AB1872"/>
    <w:multiLevelType w:val="multilevel"/>
    <w:tmpl w:val="F5E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587D26"/>
    <w:multiLevelType w:val="multilevel"/>
    <w:tmpl w:val="CCE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6B59B2"/>
    <w:multiLevelType w:val="multilevel"/>
    <w:tmpl w:val="97CAC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335F95"/>
    <w:multiLevelType w:val="multilevel"/>
    <w:tmpl w:val="47D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8">
    <w:nsid w:val="2D95667B"/>
    <w:multiLevelType w:val="multilevel"/>
    <w:tmpl w:val="888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C334CF"/>
    <w:multiLevelType w:val="multilevel"/>
    <w:tmpl w:val="6C9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2968E0"/>
    <w:multiLevelType w:val="multilevel"/>
    <w:tmpl w:val="6BD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A76BEC"/>
    <w:multiLevelType w:val="multilevel"/>
    <w:tmpl w:val="05E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8D084A"/>
    <w:multiLevelType w:val="multilevel"/>
    <w:tmpl w:val="3E3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844FA9"/>
    <w:multiLevelType w:val="multilevel"/>
    <w:tmpl w:val="B81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501AFF"/>
    <w:multiLevelType w:val="multilevel"/>
    <w:tmpl w:val="99E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455DDE"/>
    <w:multiLevelType w:val="multilevel"/>
    <w:tmpl w:val="A00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834F17"/>
    <w:multiLevelType w:val="multilevel"/>
    <w:tmpl w:val="BD0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3B26AF"/>
    <w:multiLevelType w:val="hybridMultilevel"/>
    <w:tmpl w:val="2DDA51C0"/>
    <w:lvl w:ilvl="0" w:tplc="015210F6">
      <w:start w:val="24"/>
      <w:numFmt w:val="bullet"/>
      <w:lvlText w:val="-"/>
      <w:lvlJc w:val="left"/>
      <w:pPr>
        <w:ind w:left="720" w:hanging="360"/>
      </w:pPr>
      <w:rPr>
        <w:rFonts w:ascii="Arial" w:eastAsia="Times New Roman" w:hAnsi="Arial" w:cs="Courier New"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D52A14"/>
    <w:multiLevelType w:val="multilevel"/>
    <w:tmpl w:val="DCE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4C129F"/>
    <w:multiLevelType w:val="hybridMultilevel"/>
    <w:tmpl w:val="1778DDD0"/>
    <w:lvl w:ilvl="0" w:tplc="5BC643C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5025AD"/>
    <w:multiLevelType w:val="multilevel"/>
    <w:tmpl w:val="420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8DD5967"/>
    <w:multiLevelType w:val="multilevel"/>
    <w:tmpl w:val="292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91E15EB"/>
    <w:multiLevelType w:val="multilevel"/>
    <w:tmpl w:val="2C8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0740BC"/>
    <w:multiLevelType w:val="multilevel"/>
    <w:tmpl w:val="692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7E1287"/>
    <w:multiLevelType w:val="multilevel"/>
    <w:tmpl w:val="DCC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2C55C2"/>
    <w:multiLevelType w:val="multilevel"/>
    <w:tmpl w:val="8CE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7">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8">
    <w:nsid w:val="6D787162"/>
    <w:multiLevelType w:val="multilevel"/>
    <w:tmpl w:val="232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0D3749"/>
    <w:multiLevelType w:val="multilevel"/>
    <w:tmpl w:val="6E8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135258"/>
    <w:multiLevelType w:val="multilevel"/>
    <w:tmpl w:val="823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FF4459"/>
    <w:multiLevelType w:val="multilevel"/>
    <w:tmpl w:val="80F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3D19A2"/>
    <w:multiLevelType w:val="singleLevel"/>
    <w:tmpl w:val="2E42ECC4"/>
    <w:lvl w:ilvl="0">
      <w:start w:val="1"/>
      <w:numFmt w:val="decimal"/>
      <w:pStyle w:val="TableText"/>
      <w:lvlText w:val="%1."/>
      <w:lvlJc w:val="left"/>
      <w:pPr>
        <w:tabs>
          <w:tab w:val="num" w:pos="360"/>
        </w:tabs>
        <w:ind w:left="360" w:hanging="360"/>
      </w:pPr>
    </w:lvl>
  </w:abstractNum>
  <w:abstractNum w:abstractNumId="43">
    <w:nsid w:val="7D1F5179"/>
    <w:multiLevelType w:val="multilevel"/>
    <w:tmpl w:val="BB2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F97241C"/>
    <w:multiLevelType w:val="multilevel"/>
    <w:tmpl w:val="23A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7"/>
  </w:num>
  <w:num w:numId="4">
    <w:abstractNumId w:val="8"/>
  </w:num>
  <w:num w:numId="5">
    <w:abstractNumId w:val="7"/>
  </w:num>
  <w:num w:numId="6">
    <w:abstractNumId w:val="38"/>
  </w:num>
  <w:num w:numId="7">
    <w:abstractNumId w:val="28"/>
  </w:num>
  <w:num w:numId="8">
    <w:abstractNumId w:val="1"/>
  </w:num>
  <w:num w:numId="9">
    <w:abstractNumId w:val="11"/>
  </w:num>
  <w:num w:numId="10">
    <w:abstractNumId w:val="24"/>
  </w:num>
  <w:num w:numId="11">
    <w:abstractNumId w:val="41"/>
  </w:num>
  <w:num w:numId="12">
    <w:abstractNumId w:val="25"/>
  </w:num>
  <w:num w:numId="13">
    <w:abstractNumId w:val="16"/>
  </w:num>
  <w:num w:numId="14">
    <w:abstractNumId w:val="40"/>
  </w:num>
  <w:num w:numId="15">
    <w:abstractNumId w:val="12"/>
  </w:num>
  <w:num w:numId="16">
    <w:abstractNumId w:val="33"/>
  </w:num>
  <w:num w:numId="17">
    <w:abstractNumId w:val="35"/>
  </w:num>
  <w:num w:numId="18">
    <w:abstractNumId w:val="10"/>
  </w:num>
  <w:num w:numId="19">
    <w:abstractNumId w:val="9"/>
  </w:num>
  <w:num w:numId="20">
    <w:abstractNumId w:val="18"/>
  </w:num>
  <w:num w:numId="21">
    <w:abstractNumId w:val="43"/>
  </w:num>
  <w:num w:numId="22">
    <w:abstractNumId w:val="34"/>
  </w:num>
  <w:num w:numId="23">
    <w:abstractNumId w:val="26"/>
  </w:num>
  <w:num w:numId="24">
    <w:abstractNumId w:val="44"/>
  </w:num>
  <w:num w:numId="25">
    <w:abstractNumId w:val="39"/>
  </w:num>
  <w:num w:numId="26">
    <w:abstractNumId w:val="22"/>
  </w:num>
  <w:num w:numId="27">
    <w:abstractNumId w:val="23"/>
  </w:num>
  <w:num w:numId="28">
    <w:abstractNumId w:val="14"/>
  </w:num>
  <w:num w:numId="29">
    <w:abstractNumId w:val="31"/>
  </w:num>
  <w:num w:numId="30">
    <w:abstractNumId w:val="6"/>
  </w:num>
  <w:num w:numId="31">
    <w:abstractNumId w:val="15"/>
  </w:num>
  <w:num w:numId="32">
    <w:abstractNumId w:val="21"/>
  </w:num>
  <w:num w:numId="33">
    <w:abstractNumId w:val="20"/>
  </w:num>
  <w:num w:numId="34">
    <w:abstractNumId w:val="19"/>
  </w:num>
  <w:num w:numId="35">
    <w:abstractNumId w:val="0"/>
  </w:num>
  <w:num w:numId="36">
    <w:abstractNumId w:val="30"/>
  </w:num>
  <w:num w:numId="37">
    <w:abstractNumId w:val="32"/>
  </w:num>
  <w:num w:numId="38">
    <w:abstractNumId w:val="4"/>
  </w:num>
  <w:num w:numId="39">
    <w:abstractNumId w:val="3"/>
  </w:num>
  <w:num w:numId="40">
    <w:abstractNumId w:val="13"/>
  </w:num>
  <w:num w:numId="41">
    <w:abstractNumId w:val="5"/>
  </w:num>
  <w:num w:numId="42">
    <w:abstractNumId w:val="37"/>
  </w:num>
  <w:num w:numId="43">
    <w:abstractNumId w:val="36"/>
  </w:num>
  <w:num w:numId="44">
    <w:abstractNumId w:val="17"/>
  </w:num>
  <w:num w:numId="45">
    <w:abstractNumId w:val="42"/>
  </w:num>
  <w:num w:numId="46">
    <w:abstractNumId w:val="29"/>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linkStyles/>
  <w:trackRevisions/>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3D51"/>
    <w:rsid w:val="00000896"/>
    <w:rsid w:val="0000117E"/>
    <w:rsid w:val="00007073"/>
    <w:rsid w:val="00021DC9"/>
    <w:rsid w:val="00023590"/>
    <w:rsid w:val="00023E4F"/>
    <w:rsid w:val="00031BD3"/>
    <w:rsid w:val="0003503A"/>
    <w:rsid w:val="00041F05"/>
    <w:rsid w:val="00043916"/>
    <w:rsid w:val="00044126"/>
    <w:rsid w:val="00044837"/>
    <w:rsid w:val="00053699"/>
    <w:rsid w:val="00053BD2"/>
    <w:rsid w:val="00061FF2"/>
    <w:rsid w:val="00066B2C"/>
    <w:rsid w:val="00076EBE"/>
    <w:rsid w:val="00082D09"/>
    <w:rsid w:val="000854C0"/>
    <w:rsid w:val="000927EC"/>
    <w:rsid w:val="00094682"/>
    <w:rsid w:val="000947B4"/>
    <w:rsid w:val="00096710"/>
    <w:rsid w:val="000A52AB"/>
    <w:rsid w:val="000A57D3"/>
    <w:rsid w:val="000B176C"/>
    <w:rsid w:val="000B3137"/>
    <w:rsid w:val="000B74C3"/>
    <w:rsid w:val="000C62D5"/>
    <w:rsid w:val="000C7166"/>
    <w:rsid w:val="000C7F13"/>
    <w:rsid w:val="000D13CA"/>
    <w:rsid w:val="000D15A5"/>
    <w:rsid w:val="000D19F1"/>
    <w:rsid w:val="000F14B5"/>
    <w:rsid w:val="000F4873"/>
    <w:rsid w:val="0010557A"/>
    <w:rsid w:val="001135E7"/>
    <w:rsid w:val="001137FE"/>
    <w:rsid w:val="00113ABA"/>
    <w:rsid w:val="00113F0A"/>
    <w:rsid w:val="001221F5"/>
    <w:rsid w:val="0012292A"/>
    <w:rsid w:val="001244C0"/>
    <w:rsid w:val="001309BB"/>
    <w:rsid w:val="00132B2A"/>
    <w:rsid w:val="00141DB6"/>
    <w:rsid w:val="0014771E"/>
    <w:rsid w:val="00147C6F"/>
    <w:rsid w:val="001514F4"/>
    <w:rsid w:val="00153945"/>
    <w:rsid w:val="0015765B"/>
    <w:rsid w:val="00157C56"/>
    <w:rsid w:val="0016026A"/>
    <w:rsid w:val="001652E8"/>
    <w:rsid w:val="00166534"/>
    <w:rsid w:val="001705BB"/>
    <w:rsid w:val="001852AE"/>
    <w:rsid w:val="001861B6"/>
    <w:rsid w:val="00191252"/>
    <w:rsid w:val="001939D4"/>
    <w:rsid w:val="001952AC"/>
    <w:rsid w:val="001A13B4"/>
    <w:rsid w:val="001A295D"/>
    <w:rsid w:val="001A2C0C"/>
    <w:rsid w:val="001A5208"/>
    <w:rsid w:val="001A7D8A"/>
    <w:rsid w:val="001B271A"/>
    <w:rsid w:val="001B2E2B"/>
    <w:rsid w:val="001B32B2"/>
    <w:rsid w:val="001C3407"/>
    <w:rsid w:val="001D31E9"/>
    <w:rsid w:val="001F2B7B"/>
    <w:rsid w:val="001F2C4B"/>
    <w:rsid w:val="001F3134"/>
    <w:rsid w:val="001F42C2"/>
    <w:rsid w:val="002122A3"/>
    <w:rsid w:val="002129E3"/>
    <w:rsid w:val="0021331A"/>
    <w:rsid w:val="00215144"/>
    <w:rsid w:val="00221491"/>
    <w:rsid w:val="002226FB"/>
    <w:rsid w:val="00223444"/>
    <w:rsid w:val="002323A4"/>
    <w:rsid w:val="00241BCD"/>
    <w:rsid w:val="0024378D"/>
    <w:rsid w:val="00245839"/>
    <w:rsid w:val="00245E4B"/>
    <w:rsid w:val="002477A9"/>
    <w:rsid w:val="002526B7"/>
    <w:rsid w:val="00254B20"/>
    <w:rsid w:val="00275B23"/>
    <w:rsid w:val="00276954"/>
    <w:rsid w:val="00276D3C"/>
    <w:rsid w:val="00287591"/>
    <w:rsid w:val="00293089"/>
    <w:rsid w:val="0029612D"/>
    <w:rsid w:val="002A66BA"/>
    <w:rsid w:val="002A66E8"/>
    <w:rsid w:val="002A7552"/>
    <w:rsid w:val="002A78F2"/>
    <w:rsid w:val="002B4CC2"/>
    <w:rsid w:val="002C0BE9"/>
    <w:rsid w:val="002C1C2E"/>
    <w:rsid w:val="002C4AEE"/>
    <w:rsid w:val="002D06F4"/>
    <w:rsid w:val="002D159E"/>
    <w:rsid w:val="002D16B3"/>
    <w:rsid w:val="002E0362"/>
    <w:rsid w:val="002E046A"/>
    <w:rsid w:val="002E3451"/>
    <w:rsid w:val="002F16DC"/>
    <w:rsid w:val="00300085"/>
    <w:rsid w:val="00307433"/>
    <w:rsid w:val="003129A3"/>
    <w:rsid w:val="00312FDC"/>
    <w:rsid w:val="00314C24"/>
    <w:rsid w:val="00315F50"/>
    <w:rsid w:val="0032733B"/>
    <w:rsid w:val="00331336"/>
    <w:rsid w:val="0033229A"/>
    <w:rsid w:val="0033251A"/>
    <w:rsid w:val="00333623"/>
    <w:rsid w:val="003342D4"/>
    <w:rsid w:val="0034037E"/>
    <w:rsid w:val="003425AF"/>
    <w:rsid w:val="00343FF4"/>
    <w:rsid w:val="0034649D"/>
    <w:rsid w:val="0035158B"/>
    <w:rsid w:val="0035250F"/>
    <w:rsid w:val="00356E76"/>
    <w:rsid w:val="003615FB"/>
    <w:rsid w:val="0037061C"/>
    <w:rsid w:val="0037595F"/>
    <w:rsid w:val="0037692A"/>
    <w:rsid w:val="00376F4E"/>
    <w:rsid w:val="0038064E"/>
    <w:rsid w:val="0038099D"/>
    <w:rsid w:val="00382B36"/>
    <w:rsid w:val="00385232"/>
    <w:rsid w:val="00392DBA"/>
    <w:rsid w:val="003A115E"/>
    <w:rsid w:val="003A3260"/>
    <w:rsid w:val="003A427D"/>
    <w:rsid w:val="003A6B43"/>
    <w:rsid w:val="003B3B96"/>
    <w:rsid w:val="003C1505"/>
    <w:rsid w:val="003C1CE5"/>
    <w:rsid w:val="003C5D73"/>
    <w:rsid w:val="003D028F"/>
    <w:rsid w:val="003D2676"/>
    <w:rsid w:val="003D4D7B"/>
    <w:rsid w:val="003E1638"/>
    <w:rsid w:val="003E4953"/>
    <w:rsid w:val="003F3D64"/>
    <w:rsid w:val="003F4FFC"/>
    <w:rsid w:val="004016A6"/>
    <w:rsid w:val="00401954"/>
    <w:rsid w:val="004026E3"/>
    <w:rsid w:val="0040348C"/>
    <w:rsid w:val="004047EF"/>
    <w:rsid w:val="00410ED6"/>
    <w:rsid w:val="00411FA4"/>
    <w:rsid w:val="00414BDA"/>
    <w:rsid w:val="004214A0"/>
    <w:rsid w:val="004223F9"/>
    <w:rsid w:val="0042258A"/>
    <w:rsid w:val="00423B9F"/>
    <w:rsid w:val="004310EA"/>
    <w:rsid w:val="00431A8D"/>
    <w:rsid w:val="00434049"/>
    <w:rsid w:val="00436C99"/>
    <w:rsid w:val="004414EC"/>
    <w:rsid w:val="00446404"/>
    <w:rsid w:val="00446BFF"/>
    <w:rsid w:val="004529F7"/>
    <w:rsid w:val="004565F2"/>
    <w:rsid w:val="0046408C"/>
    <w:rsid w:val="00465C93"/>
    <w:rsid w:val="00466DA6"/>
    <w:rsid w:val="004774EF"/>
    <w:rsid w:val="004776E6"/>
    <w:rsid w:val="0048013D"/>
    <w:rsid w:val="004816AA"/>
    <w:rsid w:val="004829A1"/>
    <w:rsid w:val="004915E7"/>
    <w:rsid w:val="00492380"/>
    <w:rsid w:val="004A0557"/>
    <w:rsid w:val="004A119E"/>
    <w:rsid w:val="004A6952"/>
    <w:rsid w:val="004A7678"/>
    <w:rsid w:val="004B25CF"/>
    <w:rsid w:val="004B7BFB"/>
    <w:rsid w:val="004B7CF6"/>
    <w:rsid w:val="004C5734"/>
    <w:rsid w:val="004D1169"/>
    <w:rsid w:val="004D1BC8"/>
    <w:rsid w:val="004D5635"/>
    <w:rsid w:val="004E02D0"/>
    <w:rsid w:val="004E099B"/>
    <w:rsid w:val="004E19DE"/>
    <w:rsid w:val="004F128C"/>
    <w:rsid w:val="005019B3"/>
    <w:rsid w:val="00521E6C"/>
    <w:rsid w:val="00523075"/>
    <w:rsid w:val="0052618D"/>
    <w:rsid w:val="00530614"/>
    <w:rsid w:val="00530E4E"/>
    <w:rsid w:val="00534452"/>
    <w:rsid w:val="00540456"/>
    <w:rsid w:val="005404FD"/>
    <w:rsid w:val="00541F7C"/>
    <w:rsid w:val="0054226C"/>
    <w:rsid w:val="00546FEE"/>
    <w:rsid w:val="00551D72"/>
    <w:rsid w:val="00552376"/>
    <w:rsid w:val="00552C12"/>
    <w:rsid w:val="0056597E"/>
    <w:rsid w:val="005663DD"/>
    <w:rsid w:val="00575367"/>
    <w:rsid w:val="0057714F"/>
    <w:rsid w:val="00577D11"/>
    <w:rsid w:val="005946CA"/>
    <w:rsid w:val="0059495E"/>
    <w:rsid w:val="005A0B0C"/>
    <w:rsid w:val="005A0E68"/>
    <w:rsid w:val="005A70E7"/>
    <w:rsid w:val="005B301B"/>
    <w:rsid w:val="005B6651"/>
    <w:rsid w:val="005C73A5"/>
    <w:rsid w:val="005D5F5D"/>
    <w:rsid w:val="005D6A9B"/>
    <w:rsid w:val="005D7075"/>
    <w:rsid w:val="005F3F21"/>
    <w:rsid w:val="00602859"/>
    <w:rsid w:val="00606DB0"/>
    <w:rsid w:val="00606EF3"/>
    <w:rsid w:val="00607669"/>
    <w:rsid w:val="0062668A"/>
    <w:rsid w:val="00631452"/>
    <w:rsid w:val="00635923"/>
    <w:rsid w:val="00636F4E"/>
    <w:rsid w:val="00640DE2"/>
    <w:rsid w:val="006505BC"/>
    <w:rsid w:val="00650D6B"/>
    <w:rsid w:val="00651CE8"/>
    <w:rsid w:val="00656C70"/>
    <w:rsid w:val="00656E96"/>
    <w:rsid w:val="0065722D"/>
    <w:rsid w:val="00662703"/>
    <w:rsid w:val="0066686F"/>
    <w:rsid w:val="00672B00"/>
    <w:rsid w:val="0067394F"/>
    <w:rsid w:val="00673A48"/>
    <w:rsid w:val="00675644"/>
    <w:rsid w:val="00677F10"/>
    <w:rsid w:val="00683DC9"/>
    <w:rsid w:val="00685096"/>
    <w:rsid w:val="006874D0"/>
    <w:rsid w:val="00690159"/>
    <w:rsid w:val="00690395"/>
    <w:rsid w:val="00691E95"/>
    <w:rsid w:val="00696979"/>
    <w:rsid w:val="006B03BB"/>
    <w:rsid w:val="006B61B8"/>
    <w:rsid w:val="006C25E0"/>
    <w:rsid w:val="006C7EB7"/>
    <w:rsid w:val="006D16D9"/>
    <w:rsid w:val="006D29EB"/>
    <w:rsid w:val="006D3176"/>
    <w:rsid w:val="006D677B"/>
    <w:rsid w:val="006D722A"/>
    <w:rsid w:val="006E1793"/>
    <w:rsid w:val="006E1AB3"/>
    <w:rsid w:val="006E7A04"/>
    <w:rsid w:val="006F1BCD"/>
    <w:rsid w:val="006F1F70"/>
    <w:rsid w:val="006F2297"/>
    <w:rsid w:val="006F7AE6"/>
    <w:rsid w:val="007033EE"/>
    <w:rsid w:val="007050C3"/>
    <w:rsid w:val="007111FF"/>
    <w:rsid w:val="00714DCB"/>
    <w:rsid w:val="007169B2"/>
    <w:rsid w:val="00717C4F"/>
    <w:rsid w:val="00733AA1"/>
    <w:rsid w:val="007347A0"/>
    <w:rsid w:val="00741879"/>
    <w:rsid w:val="0074241C"/>
    <w:rsid w:val="00742542"/>
    <w:rsid w:val="007443EA"/>
    <w:rsid w:val="00745210"/>
    <w:rsid w:val="00751D4C"/>
    <w:rsid w:val="00761AB5"/>
    <w:rsid w:val="00763F3F"/>
    <w:rsid w:val="0077098D"/>
    <w:rsid w:val="007800B2"/>
    <w:rsid w:val="00782BE7"/>
    <w:rsid w:val="00784AAB"/>
    <w:rsid w:val="00785577"/>
    <w:rsid w:val="00791781"/>
    <w:rsid w:val="0079249D"/>
    <w:rsid w:val="00792AD3"/>
    <w:rsid w:val="007A080E"/>
    <w:rsid w:val="007A0F5B"/>
    <w:rsid w:val="007A15A4"/>
    <w:rsid w:val="007A7F1C"/>
    <w:rsid w:val="007B15DD"/>
    <w:rsid w:val="007B2B68"/>
    <w:rsid w:val="007B2C80"/>
    <w:rsid w:val="007B3FB3"/>
    <w:rsid w:val="007C191B"/>
    <w:rsid w:val="007C1B22"/>
    <w:rsid w:val="007C620C"/>
    <w:rsid w:val="007C7544"/>
    <w:rsid w:val="007D1407"/>
    <w:rsid w:val="007E5D64"/>
    <w:rsid w:val="007F190B"/>
    <w:rsid w:val="007F412A"/>
    <w:rsid w:val="00804E5A"/>
    <w:rsid w:val="008076B4"/>
    <w:rsid w:val="008164C3"/>
    <w:rsid w:val="008210C2"/>
    <w:rsid w:val="0082140E"/>
    <w:rsid w:val="0082552E"/>
    <w:rsid w:val="00826314"/>
    <w:rsid w:val="00830FE0"/>
    <w:rsid w:val="00831246"/>
    <w:rsid w:val="00832D13"/>
    <w:rsid w:val="00833A0A"/>
    <w:rsid w:val="0083468A"/>
    <w:rsid w:val="00835F0B"/>
    <w:rsid w:val="008409FE"/>
    <w:rsid w:val="008504D2"/>
    <w:rsid w:val="0085562A"/>
    <w:rsid w:val="008563D7"/>
    <w:rsid w:val="008571C1"/>
    <w:rsid w:val="008642FC"/>
    <w:rsid w:val="00865737"/>
    <w:rsid w:val="00871D7C"/>
    <w:rsid w:val="008727F0"/>
    <w:rsid w:val="0087409F"/>
    <w:rsid w:val="00876361"/>
    <w:rsid w:val="008826A1"/>
    <w:rsid w:val="008842DB"/>
    <w:rsid w:val="00884AD3"/>
    <w:rsid w:val="00887C79"/>
    <w:rsid w:val="00890337"/>
    <w:rsid w:val="00895EC8"/>
    <w:rsid w:val="008A3CF1"/>
    <w:rsid w:val="008A3DB7"/>
    <w:rsid w:val="008A41BA"/>
    <w:rsid w:val="008A743F"/>
    <w:rsid w:val="008B06A2"/>
    <w:rsid w:val="008B1AF1"/>
    <w:rsid w:val="008B3040"/>
    <w:rsid w:val="008B5BD6"/>
    <w:rsid w:val="008B7706"/>
    <w:rsid w:val="008C1F23"/>
    <w:rsid w:val="008C31D9"/>
    <w:rsid w:val="008C3DFE"/>
    <w:rsid w:val="008C3FE8"/>
    <w:rsid w:val="008D4230"/>
    <w:rsid w:val="008D484F"/>
    <w:rsid w:val="008D6557"/>
    <w:rsid w:val="008E2160"/>
    <w:rsid w:val="008F0B62"/>
    <w:rsid w:val="008F1968"/>
    <w:rsid w:val="008F34EA"/>
    <w:rsid w:val="009051BC"/>
    <w:rsid w:val="009067C8"/>
    <w:rsid w:val="009129BA"/>
    <w:rsid w:val="0091340A"/>
    <w:rsid w:val="00917211"/>
    <w:rsid w:val="00923ACF"/>
    <w:rsid w:val="009249A4"/>
    <w:rsid w:val="009304E2"/>
    <w:rsid w:val="0093339F"/>
    <w:rsid w:val="00933443"/>
    <w:rsid w:val="0094354C"/>
    <w:rsid w:val="00943CE6"/>
    <w:rsid w:val="00944D74"/>
    <w:rsid w:val="00950346"/>
    <w:rsid w:val="00956638"/>
    <w:rsid w:val="009715A9"/>
    <w:rsid w:val="0097329E"/>
    <w:rsid w:val="00982DCF"/>
    <w:rsid w:val="009913D1"/>
    <w:rsid w:val="009943D9"/>
    <w:rsid w:val="00995C7D"/>
    <w:rsid w:val="009A00CF"/>
    <w:rsid w:val="009A2A54"/>
    <w:rsid w:val="009B1B6F"/>
    <w:rsid w:val="009B2890"/>
    <w:rsid w:val="009B41AB"/>
    <w:rsid w:val="009B4805"/>
    <w:rsid w:val="009C1E53"/>
    <w:rsid w:val="009C31FB"/>
    <w:rsid w:val="009D1284"/>
    <w:rsid w:val="009D2436"/>
    <w:rsid w:val="009D4523"/>
    <w:rsid w:val="009D78BB"/>
    <w:rsid w:val="009E3843"/>
    <w:rsid w:val="009E3DC9"/>
    <w:rsid w:val="009E5EFE"/>
    <w:rsid w:val="00A00D60"/>
    <w:rsid w:val="00A02CF1"/>
    <w:rsid w:val="00A07D24"/>
    <w:rsid w:val="00A10E37"/>
    <w:rsid w:val="00A120E6"/>
    <w:rsid w:val="00A15870"/>
    <w:rsid w:val="00A206EE"/>
    <w:rsid w:val="00A2218F"/>
    <w:rsid w:val="00A2518E"/>
    <w:rsid w:val="00A253E4"/>
    <w:rsid w:val="00A31FE5"/>
    <w:rsid w:val="00A3298B"/>
    <w:rsid w:val="00A32ACA"/>
    <w:rsid w:val="00A44F33"/>
    <w:rsid w:val="00A526B0"/>
    <w:rsid w:val="00A55562"/>
    <w:rsid w:val="00A5602B"/>
    <w:rsid w:val="00A60439"/>
    <w:rsid w:val="00A6566A"/>
    <w:rsid w:val="00A7235D"/>
    <w:rsid w:val="00A734D4"/>
    <w:rsid w:val="00A81BB4"/>
    <w:rsid w:val="00A94188"/>
    <w:rsid w:val="00A95924"/>
    <w:rsid w:val="00AA375F"/>
    <w:rsid w:val="00AA397A"/>
    <w:rsid w:val="00AA7576"/>
    <w:rsid w:val="00AC5F3B"/>
    <w:rsid w:val="00AD622C"/>
    <w:rsid w:val="00AE7C3F"/>
    <w:rsid w:val="00AF1208"/>
    <w:rsid w:val="00AF34A1"/>
    <w:rsid w:val="00B01A9A"/>
    <w:rsid w:val="00B024CC"/>
    <w:rsid w:val="00B03591"/>
    <w:rsid w:val="00B03FB8"/>
    <w:rsid w:val="00B06C19"/>
    <w:rsid w:val="00B22365"/>
    <w:rsid w:val="00B22403"/>
    <w:rsid w:val="00B25DFB"/>
    <w:rsid w:val="00B3156A"/>
    <w:rsid w:val="00B35F86"/>
    <w:rsid w:val="00B40BEC"/>
    <w:rsid w:val="00B42465"/>
    <w:rsid w:val="00B45863"/>
    <w:rsid w:val="00B47D00"/>
    <w:rsid w:val="00B65A11"/>
    <w:rsid w:val="00B724F8"/>
    <w:rsid w:val="00B73690"/>
    <w:rsid w:val="00B807E7"/>
    <w:rsid w:val="00B8087C"/>
    <w:rsid w:val="00B8141B"/>
    <w:rsid w:val="00B82B0C"/>
    <w:rsid w:val="00B83657"/>
    <w:rsid w:val="00B83AA9"/>
    <w:rsid w:val="00B861B3"/>
    <w:rsid w:val="00B86EEA"/>
    <w:rsid w:val="00B8707B"/>
    <w:rsid w:val="00B91757"/>
    <w:rsid w:val="00B92488"/>
    <w:rsid w:val="00BA0759"/>
    <w:rsid w:val="00BA09A9"/>
    <w:rsid w:val="00BA2915"/>
    <w:rsid w:val="00BA4DE4"/>
    <w:rsid w:val="00BA759A"/>
    <w:rsid w:val="00BA7A18"/>
    <w:rsid w:val="00BA7B83"/>
    <w:rsid w:val="00BB5496"/>
    <w:rsid w:val="00BB54C1"/>
    <w:rsid w:val="00BC1DA7"/>
    <w:rsid w:val="00BD0A3D"/>
    <w:rsid w:val="00BD1217"/>
    <w:rsid w:val="00BD4D7E"/>
    <w:rsid w:val="00BD5134"/>
    <w:rsid w:val="00BD563F"/>
    <w:rsid w:val="00BE2BE8"/>
    <w:rsid w:val="00BF37D7"/>
    <w:rsid w:val="00C01183"/>
    <w:rsid w:val="00C11986"/>
    <w:rsid w:val="00C12341"/>
    <w:rsid w:val="00C14CD1"/>
    <w:rsid w:val="00C178B5"/>
    <w:rsid w:val="00C26231"/>
    <w:rsid w:val="00C264D1"/>
    <w:rsid w:val="00C27BBC"/>
    <w:rsid w:val="00C301BB"/>
    <w:rsid w:val="00C3097B"/>
    <w:rsid w:val="00C35855"/>
    <w:rsid w:val="00C3638D"/>
    <w:rsid w:val="00C40078"/>
    <w:rsid w:val="00C43001"/>
    <w:rsid w:val="00C43B44"/>
    <w:rsid w:val="00C5237E"/>
    <w:rsid w:val="00C554EC"/>
    <w:rsid w:val="00C60D03"/>
    <w:rsid w:val="00C612E8"/>
    <w:rsid w:val="00C7058B"/>
    <w:rsid w:val="00C70A95"/>
    <w:rsid w:val="00C74A31"/>
    <w:rsid w:val="00C75316"/>
    <w:rsid w:val="00C901DA"/>
    <w:rsid w:val="00CA0F0E"/>
    <w:rsid w:val="00CA73CF"/>
    <w:rsid w:val="00CA7D20"/>
    <w:rsid w:val="00CA7ED5"/>
    <w:rsid w:val="00CB3B85"/>
    <w:rsid w:val="00CC1732"/>
    <w:rsid w:val="00CC5C1B"/>
    <w:rsid w:val="00CD1D31"/>
    <w:rsid w:val="00CD1E2F"/>
    <w:rsid w:val="00CD7514"/>
    <w:rsid w:val="00CD780F"/>
    <w:rsid w:val="00CE5253"/>
    <w:rsid w:val="00CE5771"/>
    <w:rsid w:val="00CE68EF"/>
    <w:rsid w:val="00CE6A76"/>
    <w:rsid w:val="00CF0BC1"/>
    <w:rsid w:val="00CF7750"/>
    <w:rsid w:val="00CF7C70"/>
    <w:rsid w:val="00D05065"/>
    <w:rsid w:val="00D06054"/>
    <w:rsid w:val="00D1071A"/>
    <w:rsid w:val="00D14243"/>
    <w:rsid w:val="00D177F1"/>
    <w:rsid w:val="00D24063"/>
    <w:rsid w:val="00D30CE5"/>
    <w:rsid w:val="00D35ED5"/>
    <w:rsid w:val="00D46DEC"/>
    <w:rsid w:val="00D534B9"/>
    <w:rsid w:val="00D57F46"/>
    <w:rsid w:val="00D64B03"/>
    <w:rsid w:val="00D67D86"/>
    <w:rsid w:val="00D75613"/>
    <w:rsid w:val="00D812BC"/>
    <w:rsid w:val="00D83105"/>
    <w:rsid w:val="00D90189"/>
    <w:rsid w:val="00D96716"/>
    <w:rsid w:val="00D96920"/>
    <w:rsid w:val="00D97321"/>
    <w:rsid w:val="00DA3D51"/>
    <w:rsid w:val="00DA3F4E"/>
    <w:rsid w:val="00DB0811"/>
    <w:rsid w:val="00DB4105"/>
    <w:rsid w:val="00DB757A"/>
    <w:rsid w:val="00DC1197"/>
    <w:rsid w:val="00DC2E16"/>
    <w:rsid w:val="00DC2F9E"/>
    <w:rsid w:val="00DC3616"/>
    <w:rsid w:val="00DC6789"/>
    <w:rsid w:val="00DC6807"/>
    <w:rsid w:val="00DD4750"/>
    <w:rsid w:val="00DD50A4"/>
    <w:rsid w:val="00DD5F97"/>
    <w:rsid w:val="00DD6384"/>
    <w:rsid w:val="00DD7CE5"/>
    <w:rsid w:val="00DE358D"/>
    <w:rsid w:val="00DE4AD9"/>
    <w:rsid w:val="00DF0CE7"/>
    <w:rsid w:val="00DF464B"/>
    <w:rsid w:val="00E11B59"/>
    <w:rsid w:val="00E24CFC"/>
    <w:rsid w:val="00E27C0E"/>
    <w:rsid w:val="00E33899"/>
    <w:rsid w:val="00E34182"/>
    <w:rsid w:val="00E35D6A"/>
    <w:rsid w:val="00E50229"/>
    <w:rsid w:val="00E50E9C"/>
    <w:rsid w:val="00E54629"/>
    <w:rsid w:val="00E622D3"/>
    <w:rsid w:val="00E80127"/>
    <w:rsid w:val="00E80487"/>
    <w:rsid w:val="00E85234"/>
    <w:rsid w:val="00E872B2"/>
    <w:rsid w:val="00E93D16"/>
    <w:rsid w:val="00E94600"/>
    <w:rsid w:val="00E95A79"/>
    <w:rsid w:val="00E961A2"/>
    <w:rsid w:val="00EA0846"/>
    <w:rsid w:val="00EA0DD9"/>
    <w:rsid w:val="00EB1B67"/>
    <w:rsid w:val="00EB3F9E"/>
    <w:rsid w:val="00EB4E8B"/>
    <w:rsid w:val="00EB6F77"/>
    <w:rsid w:val="00EC24EC"/>
    <w:rsid w:val="00EC3AE0"/>
    <w:rsid w:val="00EC4841"/>
    <w:rsid w:val="00EC66C4"/>
    <w:rsid w:val="00ED3F56"/>
    <w:rsid w:val="00EE0F90"/>
    <w:rsid w:val="00EE311E"/>
    <w:rsid w:val="00EE3F3D"/>
    <w:rsid w:val="00EF21EF"/>
    <w:rsid w:val="00EF3F87"/>
    <w:rsid w:val="00EF5714"/>
    <w:rsid w:val="00EF7AB7"/>
    <w:rsid w:val="00F027A4"/>
    <w:rsid w:val="00F0281E"/>
    <w:rsid w:val="00F036DA"/>
    <w:rsid w:val="00F070B1"/>
    <w:rsid w:val="00F167C3"/>
    <w:rsid w:val="00F21530"/>
    <w:rsid w:val="00F24754"/>
    <w:rsid w:val="00F3176F"/>
    <w:rsid w:val="00F326D0"/>
    <w:rsid w:val="00F34999"/>
    <w:rsid w:val="00F37325"/>
    <w:rsid w:val="00F4096F"/>
    <w:rsid w:val="00F43F0B"/>
    <w:rsid w:val="00F45D67"/>
    <w:rsid w:val="00F4654A"/>
    <w:rsid w:val="00F4794C"/>
    <w:rsid w:val="00F53B4D"/>
    <w:rsid w:val="00F570D7"/>
    <w:rsid w:val="00F62E75"/>
    <w:rsid w:val="00F63736"/>
    <w:rsid w:val="00F6671D"/>
    <w:rsid w:val="00F8368D"/>
    <w:rsid w:val="00F87AFD"/>
    <w:rsid w:val="00F91B26"/>
    <w:rsid w:val="00F9224E"/>
    <w:rsid w:val="00F9335F"/>
    <w:rsid w:val="00F93BA2"/>
    <w:rsid w:val="00F94679"/>
    <w:rsid w:val="00F96D82"/>
    <w:rsid w:val="00FA00D6"/>
    <w:rsid w:val="00FA5A76"/>
    <w:rsid w:val="00FA6358"/>
    <w:rsid w:val="00FA7625"/>
    <w:rsid w:val="00FB5763"/>
    <w:rsid w:val="00FC658C"/>
    <w:rsid w:val="00FC7BBE"/>
    <w:rsid w:val="00FD58D6"/>
    <w:rsid w:val="00FD66EE"/>
    <w:rsid w:val="00FE003E"/>
    <w:rsid w:val="00FE2129"/>
    <w:rsid w:val="00FE44D7"/>
    <w:rsid w:val="00FE4CF7"/>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Default Paragraph Font" w:uiPriority="1"/>
    <w:lsdException w:name="No List" w:uiPriority="99"/>
  </w:latentStyles>
  <w:style w:type="paragraph" w:default="1" w:styleId="Normal">
    <w:name w:val="Normal"/>
    <w:qFormat/>
    <w:rsid w:val="008C3DFE"/>
    <w:rPr>
      <w:rFonts w:eastAsiaTheme="minorHAnsi"/>
    </w:rPr>
  </w:style>
  <w:style w:type="paragraph" w:styleId="Heading1">
    <w:name w:val="heading 1"/>
    <w:basedOn w:val="Normal"/>
    <w:next w:val="Normal"/>
    <w:link w:val="Heading1Char"/>
    <w:qFormat/>
    <w:rsid w:val="00D96716"/>
    <w:pPr>
      <w:keepNext/>
      <w:numPr>
        <w:numId w:val="41"/>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D96716"/>
    <w:pPr>
      <w:keepNext/>
      <w:numPr>
        <w:ilvl w:val="2"/>
        <w:numId w:val="41"/>
      </w:numPr>
      <w:spacing w:before="300"/>
      <w:outlineLvl w:val="2"/>
    </w:pPr>
    <w:rPr>
      <w:rFonts w:ascii="Times New Roman" w:hAnsi="Times New Roman"/>
      <w:b/>
    </w:rPr>
  </w:style>
  <w:style w:type="paragraph" w:styleId="Heading4">
    <w:name w:val="heading 4"/>
    <w:basedOn w:val="Normal"/>
    <w:next w:val="Normal"/>
    <w:link w:val="Heading4Char"/>
    <w:autoRedefine/>
    <w:qFormat/>
    <w:rsid w:val="00D96716"/>
    <w:pPr>
      <w:keepNext/>
      <w:numPr>
        <w:ilvl w:val="3"/>
        <w:numId w:val="41"/>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41"/>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41"/>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41"/>
      </w:numPr>
      <w:spacing w:after="60"/>
      <w:outlineLvl w:val="6"/>
    </w:pPr>
    <w:rPr>
      <w:sz w:val="20"/>
    </w:rPr>
  </w:style>
  <w:style w:type="paragraph" w:styleId="Heading8">
    <w:name w:val="heading 8"/>
    <w:basedOn w:val="Normal"/>
    <w:next w:val="Normal"/>
    <w:link w:val="Heading8Char"/>
    <w:qFormat/>
    <w:rsid w:val="00D96716"/>
    <w:pPr>
      <w:numPr>
        <w:ilvl w:val="7"/>
        <w:numId w:val="41"/>
      </w:numPr>
      <w:spacing w:after="60"/>
      <w:outlineLvl w:val="7"/>
    </w:pPr>
    <w:rPr>
      <w:i/>
      <w:sz w:val="20"/>
    </w:rPr>
  </w:style>
  <w:style w:type="paragraph" w:styleId="Heading9">
    <w:name w:val="heading 9"/>
    <w:basedOn w:val="Normal"/>
    <w:next w:val="Normal"/>
    <w:link w:val="Heading9Char"/>
    <w:qFormat/>
    <w:rsid w:val="00D96716"/>
    <w:pPr>
      <w:numPr>
        <w:ilvl w:val="8"/>
        <w:numId w:val="41"/>
      </w:numPr>
      <w:spacing w:after="60"/>
      <w:outlineLvl w:val="8"/>
    </w:pPr>
    <w:rPr>
      <w:b/>
      <w:i/>
      <w:sz w:val="18"/>
    </w:rPr>
  </w:style>
  <w:style w:type="character" w:default="1" w:styleId="DefaultParagraphFont">
    <w:name w:val="Default Paragraph Font"/>
    <w:uiPriority w:val="1"/>
    <w:semiHidden/>
    <w:unhideWhenUsed/>
    <w:rsid w:val="008C3DF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C3DFE"/>
  </w:style>
  <w:style w:type="character" w:customStyle="1" w:styleId="Heading1Char">
    <w:name w:val="Heading 1 Char"/>
    <w:basedOn w:val="DefaultParagraphFont"/>
    <w:link w:val="Heading1"/>
    <w:rsid w:val="0000117E"/>
    <w:rPr>
      <w:rFonts w:ascii="Arial" w:eastAsia="Times New Roman" w:hAnsi="Arial" w:cs="Times New Roman"/>
      <w:b/>
      <w:caps/>
      <w:sz w:val="24"/>
      <w:szCs w:val="20"/>
      <w:lang w:eastAsia="en-GB"/>
    </w:rPr>
  </w:style>
  <w:style w:type="character" w:customStyle="1" w:styleId="Heading2Char">
    <w:name w:val="Heading 2 Char"/>
    <w:basedOn w:val="DefaultParagraphFont"/>
    <w:link w:val="Heading2"/>
    <w:rsid w:val="0000117E"/>
    <w:rPr>
      <w:rFonts w:ascii="Arial" w:eastAsia="Times New Roman" w:hAnsi="Arial" w:cs="Times New Roman"/>
      <w:b/>
      <w:sz w:val="24"/>
      <w:szCs w:val="20"/>
      <w:lang w:eastAsia="en-GB"/>
    </w:rPr>
  </w:style>
  <w:style w:type="character" w:customStyle="1" w:styleId="Heading3Char">
    <w:name w:val="Heading 3 Char"/>
    <w:basedOn w:val="DefaultParagraphFont"/>
    <w:link w:val="Heading3"/>
    <w:rsid w:val="007A7F1C"/>
    <w:rPr>
      <w:rFonts w:ascii="Times New Roman" w:eastAsia="Times New Roman" w:hAnsi="Times New Roman" w:cs="Times New Roman"/>
      <w:b/>
      <w:sz w:val="24"/>
      <w:szCs w:val="20"/>
      <w:lang w:eastAsia="en-GB"/>
    </w:rPr>
  </w:style>
  <w:style w:type="paragraph" w:styleId="NormalWeb">
    <w:name w:val="Normal (Web)"/>
    <w:basedOn w:val="Normal"/>
    <w:uiPriority w:val="99"/>
    <w:unhideWhenUsed/>
    <w:rsid w:val="00DA3D51"/>
    <w:pPr>
      <w:spacing w:before="100" w:beforeAutospacing="1" w:after="100"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imes New Roman" w:hAnsi="Times New Roman" w:cs="Times New Roman"/>
      <w:b/>
      <w:sz w:val="24"/>
      <w:szCs w:val="20"/>
      <w:lang w:eastAsia="en-GB"/>
    </w:rPr>
  </w:style>
  <w:style w:type="paragraph" w:styleId="NoSpacing">
    <w:name w:val="No Spacing"/>
    <w:uiPriority w:val="1"/>
    <w:qFormat/>
    <w:rsid w:val="0083468A"/>
    <w:pPr>
      <w:spacing w:after="0" w:line="240" w:lineRule="auto"/>
    </w:pPr>
  </w:style>
  <w:style w:type="table" w:styleId="TableGrid">
    <w:name w:val="Table Grid"/>
    <w:basedOn w:val="TableNormal"/>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b/>
      <w:bCs/>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imes New Roman" w:hAnsi="Times New Roman" w:cs="Times New Roman"/>
      <w:b/>
      <w:sz w:val="24"/>
      <w:szCs w:val="20"/>
      <w:lang w:eastAsia="en-GB"/>
    </w:rPr>
  </w:style>
  <w:style w:type="character" w:customStyle="1" w:styleId="Heading6Char">
    <w:name w:val="Heading 6 Char"/>
    <w:basedOn w:val="DefaultParagraphFont"/>
    <w:link w:val="Heading6"/>
    <w:rsid w:val="00DC6789"/>
    <w:rPr>
      <w:rFonts w:ascii="Times New Roman" w:eastAsia="Times New Roman" w:hAnsi="Times New Roman" w:cs="Times New Roman"/>
      <w:i/>
      <w:szCs w:val="20"/>
      <w:lang w:eastAsia="en-GB"/>
    </w:rPr>
  </w:style>
  <w:style w:type="character" w:customStyle="1" w:styleId="Heading7Char">
    <w:name w:val="Heading 7 Char"/>
    <w:basedOn w:val="DefaultParagraphFont"/>
    <w:link w:val="Heading7"/>
    <w:rsid w:val="00DC678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DC678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DC6789"/>
    <w:rPr>
      <w:rFonts w:ascii="Arial" w:eastAsia="Times New Roman" w:hAnsi="Arial" w:cs="Times New Roman"/>
      <w:b/>
      <w:i/>
      <w:sz w:val="18"/>
      <w:szCs w:val="20"/>
      <w:lang w:eastAsia="en-GB"/>
    </w:rPr>
  </w:style>
  <w:style w:type="paragraph" w:styleId="TOC2">
    <w:name w:val="toc 2"/>
    <w:basedOn w:val="Normal"/>
    <w:next w:val="Normal"/>
    <w:semiHidden/>
    <w:rsid w:val="00D96716"/>
    <w:pPr>
      <w:tabs>
        <w:tab w:val="left" w:pos="1134"/>
        <w:tab w:val="right" w:leader="dot" w:pos="9072"/>
      </w:tabs>
      <w:ind w:left="567"/>
    </w:pPr>
    <w:rPr>
      <w:noProof/>
      <w:sz w:val="20"/>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semiHidden/>
    <w:rsid w:val="00D96716"/>
    <w:pPr>
      <w:tabs>
        <w:tab w:val="left" w:pos="567"/>
        <w:tab w:val="right" w:leader="dot" w:pos="9072"/>
      </w:tabs>
    </w:pPr>
    <w:rPr>
      <w:b/>
      <w:noProof/>
      <w:sz w:val="20"/>
    </w:rPr>
  </w:style>
  <w:style w:type="paragraph" w:styleId="TOC3">
    <w:name w:val="toc 3"/>
    <w:basedOn w:val="Normal"/>
    <w:next w:val="Normal"/>
    <w:autoRedefine/>
    <w:semiHidden/>
    <w:rsid w:val="00D96716"/>
    <w:pPr>
      <w:tabs>
        <w:tab w:val="left" w:pos="1843"/>
        <w:tab w:val="right" w:leader="dot" w:pos="9072"/>
      </w:tabs>
      <w:ind w:left="480" w:firstLine="654"/>
    </w:pPr>
    <w:rPr>
      <w:noProof/>
      <w:sz w:val="20"/>
    </w:rPr>
  </w:style>
  <w:style w:type="paragraph" w:styleId="TOC4">
    <w:name w:val="toc 4"/>
    <w:basedOn w:val="Normal"/>
    <w:next w:val="Normal"/>
    <w:autoRedefine/>
    <w:semiHidden/>
    <w:rsid w:val="00D96716"/>
    <w:pPr>
      <w:tabs>
        <w:tab w:val="left" w:pos="1843"/>
        <w:tab w:val="left" w:pos="2694"/>
        <w:tab w:val="right" w:leader="dot" w:pos="9072"/>
      </w:tabs>
      <w:ind w:left="1843"/>
    </w:pPr>
    <w:rPr>
      <w:noProof/>
      <w:sz w:val="20"/>
    </w:rPr>
  </w:style>
  <w:style w:type="paragraph" w:styleId="TOC6">
    <w:name w:val="toc 6"/>
    <w:basedOn w:val="Normal"/>
    <w:next w:val="Normal"/>
    <w:autoRedefine/>
    <w:semiHidden/>
    <w:rsid w:val="00D96716"/>
    <w:pPr>
      <w:ind w:left="1200"/>
    </w:pPr>
  </w:style>
  <w:style w:type="paragraph" w:styleId="TOC7">
    <w:name w:val="toc 7"/>
    <w:basedOn w:val="Normal"/>
    <w:next w:val="Normal"/>
    <w:autoRedefine/>
    <w:semiHidden/>
    <w:rsid w:val="00D96716"/>
    <w:pPr>
      <w:ind w:left="1440"/>
    </w:pPr>
  </w:style>
  <w:style w:type="paragraph" w:styleId="TOC8">
    <w:name w:val="toc 8"/>
    <w:basedOn w:val="Normal"/>
    <w:next w:val="Normal"/>
    <w:autoRedefine/>
    <w:semiHidden/>
    <w:rsid w:val="00D96716"/>
    <w:pPr>
      <w:ind w:left="1680"/>
    </w:pPr>
  </w:style>
  <w:style w:type="paragraph" w:styleId="TOC9">
    <w:name w:val="toc 9"/>
    <w:basedOn w:val="Normal"/>
    <w:next w:val="Normal"/>
    <w:autoRedefine/>
    <w:semiHidden/>
    <w:rsid w:val="00D96716"/>
    <w:pPr>
      <w:ind w:left="1920"/>
    </w:p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42"/>
      </w:numPr>
      <w:tabs>
        <w:tab w:val="clear" w:pos="567"/>
      </w:tabs>
    </w:pPr>
    <w:rPr>
      <w:rFonts w:ascii="Times New Roman" w:hAnsi="Times New Roman"/>
    </w:rPr>
  </w:style>
  <w:style w:type="paragraph" w:customStyle="1" w:styleId="Bullet2">
    <w:name w:val="Bullet 2"/>
    <w:basedOn w:val="Normal"/>
    <w:next w:val="Normal"/>
    <w:rsid w:val="00D96716"/>
    <w:pPr>
      <w:numPr>
        <w:numId w:val="43"/>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44"/>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45"/>
      </w:numPr>
      <w:spacing w:after="120"/>
    </w:pPr>
  </w:style>
  <w:style w:type="paragraph" w:styleId="TOC5">
    <w:name w:val="toc 5"/>
    <w:basedOn w:val="Normal"/>
    <w:next w:val="Normal"/>
    <w:autoRedefine/>
    <w:semiHidden/>
    <w:rsid w:val="00D96716"/>
    <w:pPr>
      <w:ind w:left="960"/>
    </w:p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normal0">
    <w:name w:val="normal"/>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3"/>
      </w:numPr>
    </w:p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www.wmo-sat.info/oscar/satellites"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wmo-sat.info/oscar/instruments" TargetMode="External"/><Relationship Id="rId7" Type="http://schemas.openxmlformats.org/officeDocument/2006/relationships/endnotes" Target="endnotes.xml"/><Relationship Id="rId12" Type="http://schemas.openxmlformats.org/officeDocument/2006/relationships/hyperlink" Target="https://mmisw.org/orr/" TargetMode="External"/><Relationship Id="rId17" Type="http://schemas.openxmlformats.org/officeDocument/2006/relationships/hyperlink" Target="http://www.wmo-sat.info/oscar/satellit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gdc.noaa.gov/speeds/" TargetMode="External"/><Relationship Id="rId20" Type="http://schemas.openxmlformats.org/officeDocument/2006/relationships/hyperlink" Target="http://www.wmo-sat.info/oscar/instru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wmo-sat.info/oscar/instrumenttypes" TargetMode="External"/><Relationship Id="rId10" Type="http://schemas.openxmlformats.org/officeDocument/2006/relationships/footer" Target="footer1.xml"/><Relationship Id="rId19" Type="http://schemas.openxmlformats.org/officeDocument/2006/relationships/hyperlink" Target="http://www.wmo-sat.info/oscar/instrumen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mo-sat.info/product-access-guide/advanced-search" TargetMode="External"/><Relationship Id="rId22" Type="http://schemas.openxmlformats.org/officeDocument/2006/relationships/hyperlink" Target="http://www.wmo-sat.info/oscar/instruments/view/5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3644DA-175C-41F6-82A4-1E91F5CF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22</Pages>
  <Words>5744</Words>
  <Characters>32745</Characters>
  <Application>Microsoft Office Word</Application>
  <DocSecurity>0</DocSecurity>
  <Lines>272</Lines>
  <Paragraphs>76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EUMETSAT</Company>
  <LinksUpToDate>false</LinksUpToDate>
  <CharactersWithSpaces>38413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Aubert</dc:creator>
  <cp:lastModifiedBy>Guillaume Aubert</cp:lastModifiedBy>
  <cp:revision>66</cp:revision>
  <dcterms:created xsi:type="dcterms:W3CDTF">2015-03-09T08:35:00Z</dcterms:created>
  <dcterms:modified xsi:type="dcterms:W3CDTF">2015-03-12T15:31:00Z</dcterms:modified>
</cp:coreProperties>
</file>
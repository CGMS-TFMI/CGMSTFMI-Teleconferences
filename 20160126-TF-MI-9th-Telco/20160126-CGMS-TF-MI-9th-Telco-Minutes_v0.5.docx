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2E65CC" w:rsidRDefault="006678D8" w:rsidP="009C34DC">
            <w:pPr>
              <w:pStyle w:val="TableText"/>
              <w:numPr>
                <w:ilvl w:val="0"/>
                <w:numId w:val="0"/>
              </w:numPr>
            </w:pPr>
            <w:r>
              <w:t>CGMS Task Force on Metadata Implementation Telco</w:t>
            </w:r>
            <w:r w:rsidR="002E65CC">
              <w:t>9</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2E65CC" w:rsidP="00CC4287">
            <w:pPr>
              <w:pStyle w:val="TableText"/>
              <w:numPr>
                <w:ilvl w:val="0"/>
                <w:numId w:val="0"/>
              </w:numPr>
              <w:rPr>
                <w:i/>
              </w:rPr>
            </w:pPr>
            <w:r>
              <w:rPr>
                <w:i/>
              </w:rPr>
              <w:t>26.01</w:t>
            </w:r>
            <w:r w:rsidR="002F017F">
              <w:rPr>
                <w:i/>
              </w:rPr>
              <w:t>.201</w:t>
            </w:r>
            <w:r>
              <w:rPr>
                <w:i/>
              </w:rPr>
              <w:t>6</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dby</w:t>
            </w:r>
            <w:r>
              <w:tab/>
              <w:t>:</w:t>
            </w:r>
          </w:p>
        </w:tc>
        <w:tc>
          <w:tcPr>
            <w:tcW w:w="6662" w:type="dxa"/>
          </w:tcPr>
          <w:p w:rsidR="00452579" w:rsidRDefault="00F2232F">
            <w:pPr>
              <w:pStyle w:val="TableText"/>
              <w:numPr>
                <w:ilvl w:val="0"/>
                <w:numId w:val="0"/>
              </w:numPr>
            </w:pPr>
            <w:r>
              <w:t>Guillaume Aubert</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F2232F" w:rsidRPr="007C3CB4" w:rsidRDefault="007C3CB4" w:rsidP="007C3CB4">
            <w:pPr>
              <w:pStyle w:val="ListParagraph"/>
              <w:numPr>
                <w:ilvl w:val="0"/>
                <w:numId w:val="6"/>
              </w:numPr>
              <w:rPr>
                <w:rFonts w:ascii="Times New Roman" w:hAnsi="Times New Roman"/>
              </w:rPr>
            </w:pPr>
            <w:r w:rsidRPr="00C86A97">
              <w:rPr>
                <w:rFonts w:ascii="Times New Roman" w:hAnsi="Times New Roman"/>
              </w:rPr>
              <w:t>ROSHYDROMET: Dr ZoyaAndreeva</w:t>
            </w:r>
            <w:r>
              <w:rPr>
                <w:rFonts w:ascii="Times New Roman" w:hAnsi="Times New Roman"/>
              </w:rPr>
              <w:t xml:space="preserve"> [ZA]</w:t>
            </w:r>
            <w:r w:rsidRPr="00C86A97">
              <w:rPr>
                <w:rFonts w:ascii="Times New Roman" w:hAnsi="Times New Roman"/>
              </w:rPr>
              <w:t>,</w:t>
            </w:r>
          </w:p>
          <w:p w:rsidR="006678D8" w:rsidRDefault="009C34DC" w:rsidP="006678D8">
            <w:pPr>
              <w:pStyle w:val="ListParagraph"/>
              <w:numPr>
                <w:ilvl w:val="0"/>
                <w:numId w:val="6"/>
              </w:numPr>
              <w:rPr>
                <w:rFonts w:ascii="Times New Roman" w:hAnsi="Times New Roman"/>
              </w:rPr>
            </w:pPr>
            <w:r>
              <w:rPr>
                <w:rFonts w:ascii="Times New Roman" w:hAnsi="Times New Roman"/>
              </w:rPr>
              <w:t xml:space="preserve">EUMETSAT: </w:t>
            </w:r>
            <w:r w:rsidR="006678D8" w:rsidRPr="00C86A97">
              <w:rPr>
                <w:rFonts w:ascii="Times New Roman" w:hAnsi="Times New Roman"/>
              </w:rPr>
              <w:t>Guillaume Aubert</w:t>
            </w:r>
            <w:r w:rsidR="006678D8">
              <w:rPr>
                <w:rFonts w:ascii="Times New Roman" w:hAnsi="Times New Roman"/>
              </w:rPr>
              <w:t xml:space="preserve"> (</w:t>
            </w:r>
            <w:r w:rsidR="007C3CB4">
              <w:rPr>
                <w:rFonts w:ascii="Times New Roman" w:hAnsi="Times New Roman"/>
              </w:rPr>
              <w:t>co-</w:t>
            </w:r>
            <w:r w:rsidR="006678D8" w:rsidRPr="00C86A97">
              <w:rPr>
                <w:rFonts w:ascii="Times New Roman" w:hAnsi="Times New Roman"/>
              </w:rPr>
              <w:t>chair)</w:t>
            </w:r>
            <w:r w:rsidR="00F57BC5">
              <w:rPr>
                <w:rFonts w:ascii="Times New Roman" w:hAnsi="Times New Roman"/>
              </w:rPr>
              <w:t xml:space="preserve"> [GA]</w:t>
            </w:r>
            <w:r w:rsidR="002E65CC">
              <w:rPr>
                <w:rFonts w:ascii="Times New Roman" w:hAnsi="Times New Roman"/>
              </w:rPr>
              <w:t xml:space="preserve"> </w:t>
            </w:r>
            <w:r w:rsidR="006678D8" w:rsidRPr="00C86A97">
              <w:rPr>
                <w:rFonts w:ascii="Times New Roman" w:hAnsi="Times New Roman"/>
              </w:rPr>
              <w:t>,</w:t>
            </w:r>
            <w:r w:rsidR="002E65CC">
              <w:rPr>
                <w:rFonts w:ascii="Times New Roman" w:hAnsi="Times New Roman"/>
              </w:rPr>
              <w:t xml:space="preserve"> Michael Schick [MS],</w:t>
            </w:r>
          </w:p>
          <w:p w:rsidR="002E65CC" w:rsidRPr="00C86A97" w:rsidRDefault="002E65CC" w:rsidP="006678D8">
            <w:pPr>
              <w:pStyle w:val="ListParagraph"/>
              <w:numPr>
                <w:ilvl w:val="0"/>
                <w:numId w:val="6"/>
              </w:numPr>
              <w:rPr>
                <w:rFonts w:ascii="Times New Roman" w:hAnsi="Times New Roman"/>
              </w:rPr>
            </w:pPr>
            <w:r>
              <w:rPr>
                <w:rFonts w:ascii="Times New Roman" w:hAnsi="Times New Roman"/>
              </w:rPr>
              <w:t>ISO Metadata expert: Uwe Voges [UV],</w:t>
            </w:r>
          </w:p>
          <w:p w:rsidR="00F2232F" w:rsidRPr="00C86A97" w:rsidRDefault="00F2232F" w:rsidP="006678D8">
            <w:pPr>
              <w:pStyle w:val="ListParagraph"/>
              <w:numPr>
                <w:ilvl w:val="0"/>
                <w:numId w:val="6"/>
              </w:numPr>
              <w:rPr>
                <w:rFonts w:ascii="Times New Roman" w:hAnsi="Times New Roman"/>
              </w:rPr>
            </w:pPr>
            <w:r>
              <w:rPr>
                <w:rFonts w:ascii="Times New Roman" w:hAnsi="Times New Roman"/>
              </w:rPr>
              <w:t xml:space="preserve">WMO ET-SUP: </w:t>
            </w:r>
            <w:r w:rsidR="009C34DC">
              <w:rPr>
                <w:rFonts w:ascii="Times New Roman" w:hAnsi="Times New Roman"/>
              </w:rPr>
              <w:t>Daniele Biron [DB</w:t>
            </w:r>
            <w:r>
              <w:rPr>
                <w:rFonts w:ascii="Times New Roman" w:hAnsi="Times New Roman"/>
              </w:rPr>
              <w:t>]</w:t>
            </w:r>
            <w:r w:rsidR="002E65CC">
              <w:rPr>
                <w:rFonts w:ascii="Times New Roman" w:hAnsi="Times New Roman"/>
              </w:rPr>
              <w:t>, Mikael Rattenborg [MR]</w:t>
            </w:r>
            <w:r w:rsidR="001B2DE9">
              <w:rPr>
                <w:rFonts w:ascii="Times New Roman" w:hAnsi="Times New Roman"/>
              </w:rPr>
              <w:t>,</w:t>
            </w:r>
          </w:p>
          <w:p w:rsidR="00594008" w:rsidRPr="007C3CB4" w:rsidRDefault="006678D8" w:rsidP="002E65CC">
            <w:pPr>
              <w:pStyle w:val="ListParagraph"/>
              <w:numPr>
                <w:ilvl w:val="0"/>
                <w:numId w:val="6"/>
              </w:numPr>
              <w:rPr>
                <w:rFonts w:ascii="Times New Roman" w:hAnsi="Times New Roman"/>
              </w:rPr>
            </w:pPr>
            <w:r w:rsidRPr="00C86A97">
              <w:rPr>
                <w:rFonts w:ascii="Times New Roman" w:hAnsi="Times New Roman"/>
              </w:rPr>
              <w:t>JMA:,</w:t>
            </w:r>
            <w:r w:rsidR="00CB28E4">
              <w:rPr>
                <w:rFonts w:ascii="Times New Roman" w:hAnsi="Times New Roman" w:hint="eastAsia"/>
                <w:lang w:eastAsia="ja-JP"/>
              </w:rPr>
              <w:t>Toshiyuki Sakurai</w:t>
            </w:r>
            <w:r w:rsidR="00F2232F">
              <w:rPr>
                <w:rFonts w:ascii="Times New Roman" w:hAnsi="Times New Roman"/>
              </w:rPr>
              <w:t>[</w:t>
            </w:r>
            <w:r w:rsidR="00CB28E4">
              <w:rPr>
                <w:rFonts w:ascii="Times New Roman" w:hAnsi="Times New Roman" w:hint="eastAsia"/>
                <w:lang w:eastAsia="ja-JP"/>
              </w:rPr>
              <w:t>T</w:t>
            </w:r>
            <w:r w:rsidR="001B2DE9">
              <w:rPr>
                <w:rFonts w:ascii="Times New Roman" w:hAnsi="Times New Roman"/>
              </w:rPr>
              <w:t>Y</w:t>
            </w:r>
            <w:r w:rsidR="00F2232F">
              <w:rPr>
                <w:rFonts w:ascii="Times New Roman" w:hAnsi="Times New Roman"/>
              </w:rPr>
              <w:t>]</w:t>
            </w:r>
            <w:r w:rsidR="001B2DE9">
              <w:rPr>
                <w:rFonts w:ascii="Times New Roman" w:hAnsi="Times New Roman"/>
              </w:rPr>
              <w:t>,</w:t>
            </w:r>
            <w:bookmarkStart w:id="0" w:name="_GoBack"/>
            <w:bookmarkEnd w:id="0"/>
            <w:r w:rsidR="00594008">
              <w:rPr>
                <w:rFonts w:ascii="Times New Roman" w:hAnsi="Times New Roman"/>
              </w:rPr>
              <w:t>.</w:t>
            </w:r>
          </w:p>
        </w:tc>
      </w:tr>
    </w:tbl>
    <w:p w:rsidR="00452579" w:rsidRDefault="00452579"/>
    <w:tbl>
      <w:tblPr>
        <w:tblW w:w="10774" w:type="dxa"/>
        <w:tblInd w:w="-743" w:type="dxa"/>
        <w:tblLayout w:type="fixed"/>
        <w:tblLook w:val="0000"/>
      </w:tblPr>
      <w:tblGrid>
        <w:gridCol w:w="9215"/>
        <w:gridCol w:w="1559"/>
      </w:tblGrid>
      <w:tr w:rsidR="008146CF">
        <w:tc>
          <w:tcPr>
            <w:tcW w:w="9215" w:type="dxa"/>
            <w:tcBorders>
              <w:top w:val="single" w:sz="4" w:space="0" w:color="auto"/>
              <w:left w:val="single" w:sz="4" w:space="0" w:color="auto"/>
              <w:bottom w:val="single" w:sz="4" w:space="0" w:color="auto"/>
              <w:right w:val="single" w:sz="4" w:space="0" w:color="auto"/>
            </w:tcBorders>
          </w:tcPr>
          <w:p w:rsidR="008146CF" w:rsidRDefault="008146CF" w:rsidP="00226F5A">
            <w:pPr>
              <w:pStyle w:val="TableText"/>
              <w:numPr>
                <w:ilvl w:val="0"/>
                <w:numId w:val="2"/>
              </w:numPr>
              <w:spacing w:after="0"/>
              <w:jc w:val="both"/>
              <w:rPr>
                <w:b/>
                <w:lang w:val="en-AU"/>
              </w:rPr>
            </w:pPr>
            <w:r>
              <w:rPr>
                <w:b/>
                <w:lang w:val="en-AU"/>
              </w:rPr>
              <w:t>Purpose of Meeting</w:t>
            </w:r>
          </w:p>
          <w:p w:rsidR="00213216" w:rsidRPr="002E65CC" w:rsidRDefault="002E65CC" w:rsidP="002E65CC">
            <w:pPr>
              <w:pStyle w:val="TableText"/>
              <w:numPr>
                <w:ilvl w:val="0"/>
                <w:numId w:val="8"/>
              </w:numPr>
              <w:spacing w:after="0"/>
              <w:jc w:val="both"/>
              <w:rPr>
                <w:lang w:val="en-AU"/>
              </w:rPr>
            </w:pPr>
            <w:r>
              <w:rPr>
                <w:lang w:val="en-AU"/>
              </w:rPr>
              <w:t>Further discuss the CGMS TFMI Information model mapping to ISO 19115 for finalizing it by mid of February.</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rsidRPr="00385250">
        <w:tc>
          <w:tcPr>
            <w:tcW w:w="9215" w:type="dxa"/>
            <w:tcBorders>
              <w:top w:val="single" w:sz="4" w:space="0" w:color="auto"/>
              <w:left w:val="single" w:sz="4" w:space="0" w:color="auto"/>
              <w:bottom w:val="single" w:sz="4" w:space="0" w:color="auto"/>
              <w:right w:val="single" w:sz="4" w:space="0" w:color="auto"/>
            </w:tcBorders>
          </w:tcPr>
          <w:p w:rsidR="008146CF" w:rsidRPr="00BF0527" w:rsidRDefault="008146CF" w:rsidP="00226F5A">
            <w:pPr>
              <w:pStyle w:val="TableText"/>
              <w:numPr>
                <w:ilvl w:val="0"/>
                <w:numId w:val="2"/>
              </w:numPr>
              <w:spacing w:after="0"/>
              <w:jc w:val="both"/>
              <w:rPr>
                <w:lang w:val="en-AU"/>
              </w:rPr>
            </w:pPr>
            <w:r w:rsidRPr="00BF0527">
              <w:rPr>
                <w:lang w:val="en-AU"/>
              </w:rPr>
              <w:t>Meeting Agenda</w:t>
            </w:r>
          </w:p>
          <w:p w:rsidR="007F18A5" w:rsidRDefault="007F18A5" w:rsidP="00226F5A">
            <w:pPr>
              <w:pStyle w:val="PlainText"/>
              <w:jc w:val="both"/>
              <w:rPr>
                <w:rFonts w:ascii="Times New Roman" w:eastAsia="Times New Roman" w:hAnsi="Times New Roman" w:cs="Times New Roman"/>
                <w:sz w:val="24"/>
                <w:szCs w:val="20"/>
                <w:lang w:val="en-AU"/>
              </w:rPr>
            </w:pPr>
          </w:p>
          <w:p w:rsidR="001B2DE9" w:rsidRPr="001B2DE9" w:rsidRDefault="002E65CC" w:rsidP="002E65CC">
            <w:pPr>
              <w:pStyle w:val="ListParagraph"/>
              <w:numPr>
                <w:ilvl w:val="0"/>
                <w:numId w:val="6"/>
              </w:numPr>
              <w:rPr>
                <w:rFonts w:ascii="Times New Roman" w:hAnsi="Times New Roman"/>
                <w:sz w:val="24"/>
                <w:szCs w:val="20"/>
                <w:lang w:val="en-AU" w:eastAsia="en-GB"/>
              </w:rPr>
            </w:pPr>
            <w:r>
              <w:rPr>
                <w:rFonts w:ascii="Times New Roman" w:hAnsi="Times New Roman"/>
                <w:sz w:val="24"/>
                <w:szCs w:val="20"/>
                <w:lang w:val="en-AU" w:eastAsia="en-GB"/>
              </w:rPr>
              <w:t>Info model to mapping dicussion</w:t>
            </w:r>
            <w:r w:rsidR="001B2DE9" w:rsidRPr="001B2DE9">
              <w:rPr>
                <w:rFonts w:ascii="Times New Roman" w:hAnsi="Times New Roman"/>
                <w:sz w:val="24"/>
                <w:szCs w:val="20"/>
                <w:lang w:val="en-AU" w:eastAsia="en-GB"/>
              </w:rPr>
              <w:t>,</w:t>
            </w:r>
          </w:p>
          <w:p w:rsidR="0041798E" w:rsidRPr="001B2DE9" w:rsidRDefault="001B2DE9" w:rsidP="001B2DE9">
            <w:pPr>
              <w:pStyle w:val="ListParagraph"/>
              <w:numPr>
                <w:ilvl w:val="0"/>
                <w:numId w:val="6"/>
              </w:numPr>
              <w:rPr>
                <w:rFonts w:ascii="Times New Roman" w:hAnsi="Times New Roman"/>
                <w:sz w:val="24"/>
                <w:szCs w:val="20"/>
                <w:lang w:val="en-AU" w:eastAsia="en-GB"/>
              </w:rPr>
            </w:pPr>
            <w:r w:rsidRPr="001B2DE9">
              <w:rPr>
                <w:rFonts w:ascii="Times New Roman" w:hAnsi="Times New Roman"/>
                <w:sz w:val="24"/>
                <w:szCs w:val="20"/>
                <w:lang w:val="en-AU" w:eastAsia="en-GB"/>
              </w:rPr>
              <w:t>AOB.</w:t>
            </w:r>
            <w:r w:rsidRPr="001B2DE9">
              <w:rPr>
                <w:rFonts w:ascii="Times New Roman" w:hAnsi="Times New Roman"/>
                <w:sz w:val="24"/>
                <w:szCs w:val="20"/>
                <w:lang w:val="en-AU" w:eastAsia="en-GB"/>
              </w:rPr>
              <w:br/>
            </w:r>
          </w:p>
        </w:tc>
        <w:tc>
          <w:tcPr>
            <w:tcW w:w="1559" w:type="dxa"/>
            <w:tcBorders>
              <w:top w:val="single" w:sz="4" w:space="0" w:color="auto"/>
              <w:left w:val="single" w:sz="4" w:space="0" w:color="auto"/>
              <w:bottom w:val="single" w:sz="4" w:space="0" w:color="auto"/>
              <w:right w:val="single" w:sz="4" w:space="0" w:color="auto"/>
            </w:tcBorders>
          </w:tcPr>
          <w:p w:rsidR="008146CF" w:rsidRPr="00385250" w:rsidRDefault="008146CF">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BF0527" w:rsidRDefault="00634697" w:rsidP="00226F5A">
            <w:pPr>
              <w:pStyle w:val="TableText"/>
              <w:numPr>
                <w:ilvl w:val="0"/>
                <w:numId w:val="2"/>
              </w:numPr>
              <w:spacing w:after="0"/>
              <w:jc w:val="both"/>
              <w:rPr>
                <w:b/>
              </w:rPr>
            </w:pPr>
            <w:r>
              <w:rPr>
                <w:b/>
              </w:rPr>
              <w:t>Meeting Content</w:t>
            </w:r>
          </w:p>
          <w:p w:rsidR="00634697" w:rsidRDefault="00634697" w:rsidP="00226F5A">
            <w:pPr>
              <w:jc w:val="both"/>
            </w:pPr>
          </w:p>
          <w:p w:rsidR="009D2DBF" w:rsidRDefault="00C74258" w:rsidP="00BF0527">
            <w:pPr>
              <w:jc w:val="both"/>
            </w:pPr>
            <w:r>
              <w:t xml:space="preserve">[GA] </w:t>
            </w:r>
            <w:r w:rsidR="00F57BC5">
              <w:t>welcome</w:t>
            </w:r>
            <w:r w:rsidR="00DA7FB4">
              <w:t>d</w:t>
            </w:r>
            <w:r w:rsidR="00F57BC5">
              <w:t xml:space="preserve"> the participants </w:t>
            </w:r>
            <w:r w:rsidR="000A4B02">
              <w:t xml:space="preserve">and </w:t>
            </w:r>
            <w:r w:rsidR="002E65CC">
              <w:t>indicated that today’s meeting would be focusing on finalising the CGMS TFMI information model to ISO model mapping. He propose</w:t>
            </w:r>
            <w:r w:rsidR="0073024D">
              <w:t>d</w:t>
            </w:r>
            <w:r w:rsidR="002E65CC">
              <w:t xml:space="preserve"> to </w:t>
            </w:r>
            <w:r w:rsidR="0073024D">
              <w:t>go through</w:t>
            </w:r>
            <w:r w:rsidR="002E65CC">
              <w:t xml:space="preserve"> the last ISO XML record created by [UV</w:t>
            </w:r>
            <w:r w:rsidR="0073024D">
              <w:t>] and based on AMV product inputs provided by IMD. [UV] described for the main parts</w:t>
            </w:r>
            <w:r w:rsidR="006B5587">
              <w:t>,</w:t>
            </w:r>
            <w:r w:rsidR="0073024D">
              <w:t xml:space="preserve"> the different choices made to assess if each individual </w:t>
            </w:r>
            <w:r w:rsidR="006B5587">
              <w:t xml:space="preserve">mapping </w:t>
            </w:r>
            <w:r w:rsidR="0073024D">
              <w:t xml:space="preserve">was acceptable. The overall example was accepted by the group as the basis for creating the </w:t>
            </w:r>
            <w:r w:rsidR="009D2DBF">
              <w:t xml:space="preserve">WMO Core profile </w:t>
            </w:r>
            <w:r w:rsidR="0073024D">
              <w:t>template</w:t>
            </w:r>
            <w:r w:rsidR="009D2DBF">
              <w:t xml:space="preserve"> </w:t>
            </w:r>
            <w:r w:rsidR="00162961">
              <w:t xml:space="preserve">for satellite data products </w:t>
            </w:r>
            <w:r w:rsidR="009D2DBF">
              <w:t>and associated examples pending the followin</w:t>
            </w:r>
            <w:r w:rsidR="00231E47">
              <w:t>g open points.</w:t>
            </w:r>
            <w:r w:rsidR="003D5EE9">
              <w:t xml:space="preserve"> During the discussion [GA] reminded that a strict description of an information (</w:t>
            </w:r>
            <w:r w:rsidR="00162961">
              <w:t xml:space="preserve">i.e. </w:t>
            </w:r>
            <w:r w:rsidR="003D5EE9">
              <w:t>calibration, file product information</w:t>
            </w:r>
            <w:r w:rsidR="00162961">
              <w:t>, ...</w:t>
            </w:r>
            <w:r w:rsidR="003D5EE9">
              <w:t xml:space="preserve">) should be added when it is going to be automatically exported by programme or </w:t>
            </w:r>
            <w:r w:rsidR="00162961">
              <w:t>one</w:t>
            </w:r>
            <w:r w:rsidR="003D5EE9">
              <w:t xml:space="preserve"> wish to have that automatism capability in the future. He also reminded that currently WIS portals were extremelly generic and only presenting to the users the title, abstract, data policy and an online resource for accessing the product.</w:t>
            </w:r>
          </w:p>
          <w:p w:rsidR="00231E47" w:rsidRDefault="00231E47" w:rsidP="00BF0527">
            <w:pPr>
              <w:jc w:val="both"/>
            </w:pPr>
          </w:p>
          <w:p w:rsidR="00231E47" w:rsidRDefault="00231E47" w:rsidP="00BF0527">
            <w:pPr>
              <w:jc w:val="both"/>
            </w:pPr>
            <w:r>
              <w:t>Open points:</w:t>
            </w:r>
          </w:p>
          <w:p w:rsidR="009D2DBF" w:rsidRDefault="009D2DBF" w:rsidP="009D2DBF">
            <w:pPr>
              <w:pStyle w:val="ListParagraph"/>
              <w:numPr>
                <w:ilvl w:val="0"/>
                <w:numId w:val="20"/>
              </w:numPr>
              <w:jc w:val="both"/>
            </w:pPr>
            <w:r>
              <w:t>Code List definitions</w:t>
            </w:r>
          </w:p>
          <w:p w:rsidR="00634697" w:rsidRDefault="009D2DBF" w:rsidP="009D2DBF">
            <w:pPr>
              <w:pStyle w:val="ListParagraph"/>
              <w:numPr>
                <w:ilvl w:val="1"/>
                <w:numId w:val="6"/>
              </w:numPr>
              <w:jc w:val="both"/>
            </w:pPr>
            <w:r>
              <w:t xml:space="preserve">Define a code list for the product type (check what has been done in OSCAR)  </w:t>
            </w:r>
          </w:p>
          <w:p w:rsidR="009D2DBF" w:rsidRPr="00110739" w:rsidRDefault="009D2DBF" w:rsidP="009D2DBF">
            <w:pPr>
              <w:pStyle w:val="ListParagraph"/>
              <w:numPr>
                <w:ilvl w:val="1"/>
                <w:numId w:val="6"/>
              </w:numPr>
              <w:jc w:val="both"/>
            </w:pPr>
            <w:r>
              <w:t xml:space="preserve">Define a code list for the instrument type based on 3.4.3 </w:t>
            </w:r>
            <w:r w:rsidRPr="009D2DBF">
              <w:rPr>
                <w:bCs/>
                <w:lang w:val="en-AU"/>
              </w:rPr>
              <w:t>Instrument Type Controlled Vocabulary List</w:t>
            </w:r>
            <w:r>
              <w:rPr>
                <w:bCs/>
                <w:lang w:val="en-AU"/>
              </w:rPr>
              <w:t xml:space="preserve"> (taken from OSCAR)</w:t>
            </w:r>
          </w:p>
          <w:p w:rsidR="00110739" w:rsidRPr="00BA7AF3" w:rsidRDefault="00095AD3" w:rsidP="00095AD3">
            <w:pPr>
              <w:pStyle w:val="ListParagraph"/>
              <w:numPr>
                <w:ilvl w:val="0"/>
                <w:numId w:val="6"/>
              </w:numPr>
              <w:jc w:val="both"/>
            </w:pPr>
            <w:r>
              <w:t xml:space="preserve">Code List or guideline definition for the processing level: Check the differences between the different agency to see if a codeList can be created. If </w:t>
            </w:r>
            <w:r w:rsidR="007266F4">
              <w:t xml:space="preserve">it is not possibl then </w:t>
            </w:r>
            <w:r>
              <w:t xml:space="preserve">define guidelines </w:t>
            </w:r>
            <w:r>
              <w:lastRenderedPageBreak/>
              <w:t>listing all the differen</w:t>
            </w:r>
            <w:r w:rsidR="007266F4">
              <w:t>t</w:t>
            </w:r>
            <w:r>
              <w:t xml:space="preserve"> levels in the metadata creation documentation to be prepared by the CGMS-TF-MI. The group ackno</w:t>
            </w:r>
            <w:r w:rsidR="003D5EE9">
              <w:t>w</w:t>
            </w:r>
            <w:r>
              <w:t xml:space="preserve">ledge that if the processing levels are not documented in a code list table then </w:t>
            </w:r>
            <w:r w:rsidR="00C26F20">
              <w:t xml:space="preserve">at least </w:t>
            </w:r>
            <w:r>
              <w:t>the processing level and a definition in english should be provided in the metadata records or point to a reference available on Internet (</w:t>
            </w:r>
            <w:r w:rsidRPr="00095AD3">
              <w:rPr>
                <w:sz w:val="20"/>
                <w:szCs w:val="20"/>
              </w:rPr>
              <w:t>ie</w:t>
            </w:r>
            <w:r w:rsidRPr="00095AD3">
              <w:rPr>
                <w:i/>
                <w:sz w:val="18"/>
                <w:szCs w:val="18"/>
              </w:rPr>
              <w:t xml:space="preserve">,  </w:t>
            </w:r>
            <w:r w:rsidRPr="00095AD3">
              <w:rPr>
                <w:i/>
                <w:sz w:val="18"/>
                <w:szCs w:val="18"/>
                <w:lang/>
              </w:rPr>
              <w:t>Level 1b: Calibrated, Earth located and quality controlled product, in the original pixel location, and packaged with needed ancillary, engineering and auxiliary data.</w:t>
            </w:r>
            <w:r>
              <w:rPr>
                <w:lang/>
              </w:rPr>
              <w:t>)</w:t>
            </w:r>
          </w:p>
          <w:p w:rsidR="00BA7AF3" w:rsidRDefault="00BA7AF3" w:rsidP="00095AD3">
            <w:pPr>
              <w:pStyle w:val="ListParagraph"/>
              <w:numPr>
                <w:ilvl w:val="0"/>
                <w:numId w:val="6"/>
              </w:numPr>
              <w:jc w:val="both"/>
            </w:pPr>
            <w:r>
              <w:rPr>
                <w:lang/>
              </w:rPr>
              <w:t>The abstract or product description should be structured.  The metadata creation documentation should indicate (as a guideline) how to structure the abstract. Proposal: The abstract should first describe the product (product type, resolution,</w:t>
            </w:r>
            <w:r w:rsidR="00B30F43">
              <w:rPr>
                <w:lang/>
              </w:rPr>
              <w:t xml:space="preserve"> generation frequency</w:t>
            </w:r>
            <w:r>
              <w:rPr>
                <w:lang/>
              </w:rPr>
              <w:t>) then focus on the instrument and platefo</w:t>
            </w:r>
            <w:r w:rsidR="00B30F43">
              <w:rPr>
                <w:lang/>
              </w:rPr>
              <w:t>rm when necessary and provide information regarding the formats with average file size.</w:t>
            </w:r>
            <w:r w:rsidR="00231E47">
              <w:rPr>
                <w:lang/>
              </w:rPr>
              <w:t xml:space="preserve"> </w:t>
            </w:r>
            <w:r w:rsidR="00B30F43">
              <w:rPr>
                <w:lang/>
              </w:rPr>
              <w:t xml:space="preserve"> </w:t>
            </w:r>
          </w:p>
          <w:p w:rsidR="00095AD3" w:rsidRDefault="00095AD3" w:rsidP="00095AD3">
            <w:pPr>
              <w:pStyle w:val="ListParagraph"/>
              <w:numPr>
                <w:ilvl w:val="0"/>
                <w:numId w:val="6"/>
              </w:numPr>
              <w:jc w:val="both"/>
            </w:pPr>
            <w:r>
              <w:t xml:space="preserve">Temporal extent. The temporal extent contains a begin and end date </w:t>
            </w:r>
            <w:r w:rsidR="00F90B2D">
              <w:t>and there shall be a way documented in the metadata creation doc for indicating that the data is continously still being produced (ie. EUMETSAT is leaving the end date empty in that case. To be check with NOAA).</w:t>
            </w:r>
          </w:p>
          <w:p w:rsidR="009D2DBF" w:rsidRDefault="009D2DBF" w:rsidP="009D2DBF">
            <w:pPr>
              <w:pStyle w:val="ListParagraph"/>
              <w:numPr>
                <w:ilvl w:val="0"/>
                <w:numId w:val="6"/>
              </w:numPr>
              <w:jc w:val="both"/>
            </w:pPr>
            <w:r>
              <w:t>Define gmd:on</w:t>
            </w:r>
            <w:r w:rsidR="00110739">
              <w:t>line</w:t>
            </w:r>
            <w:r>
              <w:t>Resource for calibrationInformation, pro</w:t>
            </w:r>
            <w:r w:rsidR="00F90B2D">
              <w:t xml:space="preserve">duct information, platform and instrument </w:t>
            </w:r>
            <w:r>
              <w:t>information. Those elements contain pointers to additional information to allow users to further extend their knowledge regarding the discovered product</w:t>
            </w:r>
          </w:p>
          <w:p w:rsidR="00110739" w:rsidRDefault="00110739" w:rsidP="00110739">
            <w:pPr>
              <w:pStyle w:val="ListParagraph"/>
              <w:jc w:val="both"/>
              <w:rPr>
                <w:sz w:val="20"/>
                <w:szCs w:val="20"/>
              </w:rPr>
            </w:pPr>
          </w:p>
          <w:p w:rsidR="00110739" w:rsidRDefault="00110739" w:rsidP="00110739">
            <w:pPr>
              <w:pStyle w:val="ListParagraph"/>
              <w:jc w:val="both"/>
              <w:rPr>
                <w:sz w:val="20"/>
                <w:szCs w:val="20"/>
              </w:rPr>
            </w:pPr>
            <w:r>
              <w:rPr>
                <w:sz w:val="20"/>
                <w:szCs w:val="20"/>
              </w:rPr>
              <w:t>Below is the onlineResource element for calibration. Note the creatio of the codelist value cgms:calibrationInformation. Additional code list values will have to be created.</w:t>
            </w:r>
          </w:p>
          <w:p w:rsidR="00110739" w:rsidRPr="00110739" w:rsidRDefault="00110739" w:rsidP="00110739">
            <w:pPr>
              <w:pStyle w:val="ListParagraph"/>
              <w:jc w:val="both"/>
              <w:rPr>
                <w:sz w:val="20"/>
                <w:szCs w:val="20"/>
              </w:rPr>
            </w:pPr>
            <w:r w:rsidRPr="00110739">
              <w:rPr>
                <w:sz w:val="20"/>
                <w:szCs w:val="20"/>
              </w:rPr>
              <w:t>&lt;gmd:onlineResource&gt;</w:t>
            </w:r>
          </w:p>
          <w:p w:rsidR="00110739" w:rsidRPr="00110739" w:rsidRDefault="00110739" w:rsidP="00110739">
            <w:pPr>
              <w:pStyle w:val="ListParagraph"/>
              <w:jc w:val="both"/>
              <w:rPr>
                <w:sz w:val="20"/>
                <w:szCs w:val="20"/>
              </w:rPr>
            </w:pPr>
            <w:r>
              <w:rPr>
                <w:sz w:val="20"/>
                <w:szCs w:val="20"/>
              </w:rPr>
              <w:t xml:space="preserve">         </w:t>
            </w:r>
            <w:r w:rsidRPr="00110739">
              <w:rPr>
                <w:sz w:val="20"/>
                <w:szCs w:val="20"/>
              </w:rPr>
              <w:t>&lt;gmd:CI_OnlineResource&gt;</w:t>
            </w:r>
          </w:p>
          <w:p w:rsidR="00110739" w:rsidRPr="00110739" w:rsidRDefault="00110739" w:rsidP="00110739">
            <w:pPr>
              <w:pStyle w:val="ListParagraph"/>
              <w:jc w:val="both"/>
              <w:rPr>
                <w:sz w:val="20"/>
                <w:szCs w:val="20"/>
              </w:rPr>
            </w:pPr>
            <w:r w:rsidRPr="00110739">
              <w:rPr>
                <w:sz w:val="20"/>
                <w:szCs w:val="20"/>
              </w:rPr>
              <w:t xml:space="preserve">              &lt;gmd:linkage&gt;</w:t>
            </w:r>
          </w:p>
          <w:p w:rsidR="00110739" w:rsidRPr="00110739" w:rsidRDefault="00110739" w:rsidP="00110739">
            <w:pPr>
              <w:pStyle w:val="ListParagraph"/>
              <w:jc w:val="both"/>
              <w:rPr>
                <w:sz w:val="20"/>
                <w:szCs w:val="20"/>
              </w:rPr>
            </w:pPr>
            <w:r w:rsidRPr="00110739">
              <w:rPr>
                <w:sz w:val="20"/>
                <w:szCs w:val="20"/>
              </w:rPr>
              <w:t xml:space="preserve">         </w:t>
            </w:r>
            <w:r>
              <w:rPr>
                <w:sz w:val="20"/>
                <w:szCs w:val="20"/>
              </w:rPr>
              <w:t xml:space="preserve"> </w:t>
            </w:r>
            <w:r w:rsidRPr="00110739">
              <w:rPr>
                <w:sz w:val="20"/>
                <w:szCs w:val="20"/>
              </w:rPr>
              <w:t xml:space="preserve">         &lt;gmd:URL&gt;</w:t>
            </w:r>
            <w:hyperlink r:id="rId8" w:history="1">
              <w:r w:rsidR="003D5EE9" w:rsidRPr="00552B46">
                <w:rPr>
                  <w:rStyle w:val="Hyperlink"/>
                  <w:rFonts w:ascii="Calibri" w:hAnsi="Calibri"/>
                  <w:sz w:val="20"/>
                  <w:szCs w:val="20"/>
                </w:rPr>
                <w:t>http://www</w:t>
              </w:r>
            </w:hyperlink>
            <w:r w:rsidRPr="00110739">
              <w:rPr>
                <w:sz w:val="20"/>
                <w:szCs w:val="20"/>
              </w:rPr>
              <w:t>.....&lt;/gmd:URL&gt;</w:t>
            </w:r>
          </w:p>
          <w:p w:rsidR="00110739" w:rsidRPr="00110739" w:rsidRDefault="00110739" w:rsidP="00110739">
            <w:pPr>
              <w:pStyle w:val="ListParagraph"/>
              <w:jc w:val="both"/>
              <w:rPr>
                <w:sz w:val="20"/>
                <w:szCs w:val="20"/>
              </w:rPr>
            </w:pPr>
            <w:r w:rsidRPr="00110739">
              <w:rPr>
                <w:sz w:val="20"/>
                <w:szCs w:val="20"/>
              </w:rPr>
              <w:t xml:space="preserve">              &lt;/gmd:linkage&gt;</w:t>
            </w:r>
          </w:p>
          <w:p w:rsidR="00110739" w:rsidRPr="00110739" w:rsidRDefault="00110739" w:rsidP="00110739">
            <w:pPr>
              <w:pStyle w:val="ListParagraph"/>
              <w:jc w:val="both"/>
              <w:rPr>
                <w:sz w:val="20"/>
                <w:szCs w:val="20"/>
              </w:rPr>
            </w:pPr>
            <w:r w:rsidRPr="00110739">
              <w:rPr>
                <w:sz w:val="20"/>
                <w:szCs w:val="20"/>
              </w:rPr>
              <w:t xml:space="preserve">              &lt;gmd:name&gt;</w:t>
            </w:r>
          </w:p>
          <w:p w:rsidR="00110739" w:rsidRPr="00110739" w:rsidRDefault="00110739" w:rsidP="00110739">
            <w:pPr>
              <w:pStyle w:val="ListParagraph"/>
              <w:jc w:val="both"/>
              <w:rPr>
                <w:sz w:val="20"/>
                <w:szCs w:val="20"/>
              </w:rPr>
            </w:pPr>
            <w:r w:rsidRPr="00110739">
              <w:rPr>
                <w:sz w:val="20"/>
                <w:szCs w:val="20"/>
              </w:rPr>
              <w:t xml:space="preserve">                    &lt;gco:CharacterString&gt;URL Links to the Calibration information (calibration tables and product information). &lt;/gco:CharacterString&gt;</w:t>
            </w:r>
          </w:p>
          <w:p w:rsidR="00110739" w:rsidRPr="00110739" w:rsidRDefault="00110739" w:rsidP="00110739">
            <w:pPr>
              <w:pStyle w:val="ListParagraph"/>
              <w:jc w:val="both"/>
              <w:rPr>
                <w:sz w:val="20"/>
                <w:szCs w:val="20"/>
              </w:rPr>
            </w:pPr>
            <w:r w:rsidRPr="00110739">
              <w:rPr>
                <w:sz w:val="20"/>
                <w:szCs w:val="20"/>
              </w:rPr>
              <w:t xml:space="preserve">               &lt;/gmd:name&gt;</w:t>
            </w:r>
          </w:p>
          <w:p w:rsidR="00110739" w:rsidRPr="00110739" w:rsidRDefault="00110739" w:rsidP="00110739">
            <w:pPr>
              <w:pStyle w:val="ListParagraph"/>
              <w:jc w:val="both"/>
              <w:rPr>
                <w:sz w:val="20"/>
                <w:szCs w:val="20"/>
              </w:rPr>
            </w:pPr>
            <w:r w:rsidRPr="00110739">
              <w:rPr>
                <w:sz w:val="20"/>
                <w:szCs w:val="20"/>
              </w:rPr>
              <w:t xml:space="preserve">               </w:t>
            </w:r>
            <w:r>
              <w:rPr>
                <w:sz w:val="20"/>
                <w:szCs w:val="20"/>
              </w:rPr>
              <w:t>&lt;g</w:t>
            </w:r>
            <w:r w:rsidRPr="00110739">
              <w:rPr>
                <w:sz w:val="20"/>
                <w:szCs w:val="20"/>
              </w:rPr>
              <w:t>md:function&gt;</w:t>
            </w:r>
          </w:p>
          <w:p w:rsidR="00110739" w:rsidRPr="00110739" w:rsidRDefault="00110739" w:rsidP="00110739">
            <w:pPr>
              <w:pStyle w:val="ListParagraph"/>
              <w:jc w:val="both"/>
              <w:rPr>
                <w:sz w:val="20"/>
                <w:szCs w:val="20"/>
              </w:rPr>
            </w:pPr>
            <w:r w:rsidRPr="00110739">
              <w:rPr>
                <w:sz w:val="20"/>
                <w:szCs w:val="20"/>
              </w:rPr>
              <w:t xml:space="preserve">                   &lt;gmd:CI_OnLineFunctionCode codeList=</w:t>
            </w:r>
            <w:r w:rsidR="003D5EE9">
              <w:rPr>
                <w:sz w:val="20"/>
                <w:szCs w:val="20"/>
              </w:rPr>
              <w:t>”</w:t>
            </w:r>
            <w:r w:rsidRPr="00110739">
              <w:rPr>
                <w:sz w:val="20"/>
                <w:szCs w:val="20"/>
              </w:rPr>
              <w:t>http://standards.iso.org/ittf/PubliclyAvailableStandards/ISO_19139_Schemas/resources/Codelist/gmxCodelists.xml#CI_OnLineFunctionCode</w:t>
            </w:r>
            <w:r w:rsidR="003D5EE9">
              <w:rPr>
                <w:sz w:val="20"/>
                <w:szCs w:val="20"/>
              </w:rPr>
              <w:t>”</w:t>
            </w:r>
            <w:r w:rsidRPr="00110739">
              <w:rPr>
                <w:sz w:val="20"/>
                <w:szCs w:val="20"/>
              </w:rPr>
              <w:t xml:space="preserve"> codeListValue=</w:t>
            </w:r>
            <w:r w:rsidR="003D5EE9">
              <w:rPr>
                <w:sz w:val="20"/>
                <w:szCs w:val="20"/>
              </w:rPr>
              <w:t>”</w:t>
            </w:r>
            <w:r w:rsidRPr="00110739">
              <w:rPr>
                <w:sz w:val="20"/>
                <w:szCs w:val="20"/>
              </w:rPr>
              <w:t>cgms:calibrationInformation</w:t>
            </w:r>
            <w:r w:rsidR="003D5EE9">
              <w:rPr>
                <w:sz w:val="20"/>
                <w:szCs w:val="20"/>
              </w:rPr>
              <w:t>”</w:t>
            </w:r>
            <w:r w:rsidRPr="00110739">
              <w:rPr>
                <w:sz w:val="20"/>
                <w:szCs w:val="20"/>
              </w:rPr>
              <w:t xml:space="preserve"> /&gt;</w:t>
            </w:r>
          </w:p>
          <w:p w:rsidR="00110739" w:rsidRPr="00110739" w:rsidRDefault="00110739" w:rsidP="00110739">
            <w:pPr>
              <w:pStyle w:val="ListParagraph"/>
              <w:jc w:val="both"/>
              <w:rPr>
                <w:sz w:val="20"/>
                <w:szCs w:val="20"/>
              </w:rPr>
            </w:pPr>
            <w:r w:rsidRPr="00110739">
              <w:rPr>
                <w:sz w:val="20"/>
                <w:szCs w:val="20"/>
              </w:rPr>
              <w:t xml:space="preserve">                &lt;/gmd:function&gt;</w:t>
            </w:r>
          </w:p>
          <w:p w:rsidR="00110739" w:rsidRPr="00110739" w:rsidRDefault="00110739" w:rsidP="00110739">
            <w:pPr>
              <w:pStyle w:val="ListParagraph"/>
              <w:jc w:val="both"/>
              <w:rPr>
                <w:sz w:val="20"/>
                <w:szCs w:val="20"/>
              </w:rPr>
            </w:pPr>
            <w:r w:rsidRPr="00110739">
              <w:rPr>
                <w:sz w:val="20"/>
                <w:szCs w:val="20"/>
              </w:rPr>
              <w:t xml:space="preserve">          &lt;/gmd:CI_OnlineResource&gt;</w:t>
            </w:r>
          </w:p>
          <w:p w:rsidR="009D2DBF" w:rsidRDefault="00110739" w:rsidP="00110739">
            <w:pPr>
              <w:pStyle w:val="ListParagraph"/>
              <w:jc w:val="both"/>
              <w:rPr>
                <w:sz w:val="20"/>
                <w:szCs w:val="20"/>
              </w:rPr>
            </w:pPr>
            <w:r w:rsidRPr="00110739">
              <w:rPr>
                <w:sz w:val="20"/>
                <w:szCs w:val="20"/>
              </w:rPr>
              <w:t xml:space="preserve">  &lt;/gmd:onlineResource&gt;</w:t>
            </w:r>
          </w:p>
          <w:p w:rsidR="00C26F20" w:rsidRDefault="00C26F20" w:rsidP="00110739">
            <w:pPr>
              <w:pStyle w:val="ListParagraph"/>
              <w:jc w:val="both"/>
            </w:pPr>
          </w:p>
          <w:p w:rsidR="003D5EE9" w:rsidRDefault="003D5EE9" w:rsidP="003D5EE9">
            <w:pPr>
              <w:pStyle w:val="ListParagraph"/>
              <w:numPr>
                <w:ilvl w:val="0"/>
                <w:numId w:val="21"/>
              </w:numPr>
              <w:jc w:val="both"/>
            </w:pPr>
            <w:r>
              <w:t>Horizontal, Vertical and temporal resolution (measurement frequency). [MR] indicated that the Horizontal resolution might change depending on the channel, the position in the swath, ... so it will be very difficult to characterize it in the &lt;gmd:spatialResolution&gt;. Same for vertical and temporal resolution. The group proposed to drop that mapping and instead provide some guidelines on how to insert it in the abstract when necessary.</w:t>
            </w:r>
          </w:p>
          <w:p w:rsidR="0073024D" w:rsidRDefault="000179AA" w:rsidP="003D5EE9">
            <w:pPr>
              <w:pStyle w:val="ListParagraph"/>
              <w:numPr>
                <w:ilvl w:val="0"/>
                <w:numId w:val="21"/>
              </w:numPr>
              <w:jc w:val="both"/>
            </w:pPr>
            <w:r>
              <w:t>DistributionInformation. [UV] explained how he had mapped the distribution information in the WMO Core Profile such that Data Provideds can indicate the distribution mean and their multiple formats. Members indicated that it was done sensibly and it was proposed to submit it for review to the NOAA CGMS TFMI member has NOAA has extensive experience in creating metadata records.</w:t>
            </w:r>
          </w:p>
          <w:p w:rsidR="000179AA" w:rsidRDefault="000179AA" w:rsidP="003D5EE9">
            <w:pPr>
              <w:pStyle w:val="ListParagraph"/>
              <w:numPr>
                <w:ilvl w:val="0"/>
                <w:numId w:val="21"/>
              </w:numPr>
              <w:jc w:val="both"/>
            </w:pPr>
            <w:r>
              <w:t>Data Policy. Insure that the &lt;gmd:resourceConstraints&gt; area containing the Data Policy has enough information and is compliant with the WMO Core Profile standard. The CGMS TFMI metadata creation documentation will have to contain some information to explain how to fill that part for data intended for Global exchange (essential, additional) and non Global exchange (for a custom license, ....)</w:t>
            </w:r>
          </w:p>
          <w:p w:rsidR="000179AA" w:rsidRDefault="000179AA" w:rsidP="003D5EE9">
            <w:pPr>
              <w:pStyle w:val="ListParagraph"/>
              <w:numPr>
                <w:ilvl w:val="0"/>
                <w:numId w:val="21"/>
              </w:numPr>
              <w:jc w:val="both"/>
            </w:pPr>
            <w:r>
              <w:t xml:space="preserve">File Product Information. [UV] indicated that he had to misuse some fields to provide the </w:t>
            </w:r>
            <w:r>
              <w:lastRenderedPageBreak/>
              <w:t>necessary file product information (typical file size, frequency). [GA] was not in favour of misusing ISO elements as it creates even more confusion for the users and will not be used anyway as File product information by Portals built on ISO metadata records. He propose to find another place for it or add that information (with guidance from the CGMS TFMI metadata creation doc) in the abstract.</w:t>
            </w:r>
          </w:p>
          <w:p w:rsidR="000179AA" w:rsidRDefault="000179AA" w:rsidP="003D5EE9">
            <w:pPr>
              <w:pStyle w:val="ListParagraph"/>
              <w:numPr>
                <w:ilvl w:val="0"/>
                <w:numId w:val="21"/>
              </w:numPr>
              <w:jc w:val="both"/>
            </w:pPr>
            <w:r>
              <w:t xml:space="preserve">Satellite / Instrument information. [UV] indicated that he had used the lineage elements to characterize the plateform and instrument. [DB] indicated that he would be difficult to fully qualify the platform and instrument within those elements and would prefer to use an onlineResource tag to point to a more comprehensive documentations. Additionally the minimum level of information could be added in the abstract for allowing the user to grasp the product content. </w:t>
            </w:r>
          </w:p>
          <w:p w:rsidR="00110739" w:rsidRDefault="00110739" w:rsidP="00BF0527">
            <w:pPr>
              <w:jc w:val="both"/>
            </w:pPr>
          </w:p>
          <w:p w:rsidR="00816C82" w:rsidRDefault="00816C82" w:rsidP="00BF0527">
            <w:pPr>
              <w:jc w:val="both"/>
            </w:pPr>
            <w:r>
              <w:t>[GA] indicated that the group should assess and review the open decision within the next two weeks. By the 5</w:t>
            </w:r>
            <w:r w:rsidRPr="00816C82">
              <w:rPr>
                <w:vertAlign w:val="superscript"/>
              </w:rPr>
              <w:t>th</w:t>
            </w:r>
            <w:r>
              <w:t xml:space="preserve"> of Feb all decisions should be taken to allow the release of the first XML ISO metadata record sample. For that point an additional Telco would be scheduled to organise the documentation and examplar generation. The group should also decide what to present during working group IV of the CGMS 2016. [GA] will organise a Telco for mid-Feb 2016.</w:t>
            </w:r>
          </w:p>
          <w:p w:rsidR="00D00390" w:rsidRPr="00BF0527" w:rsidRDefault="00D00390" w:rsidP="001D3ED1">
            <w:pPr>
              <w:jc w:val="both"/>
            </w:pP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C6340C" w:rsidRDefault="00C6340C">
            <w:pPr>
              <w:spacing w:before="120"/>
            </w:pPr>
          </w:p>
          <w:p w:rsidR="00C6340C" w:rsidRDefault="00C6340C">
            <w:pPr>
              <w:spacing w:before="120"/>
            </w:pPr>
          </w:p>
          <w:p w:rsidR="00C6340C" w:rsidRDefault="00C6340C">
            <w:pPr>
              <w:spacing w:before="120"/>
            </w:pPr>
          </w:p>
          <w:p w:rsidR="0083223C" w:rsidRDefault="0083223C">
            <w:pPr>
              <w:spacing w:before="120"/>
            </w:pPr>
          </w:p>
          <w:p w:rsidR="0083223C" w:rsidRDefault="0083223C">
            <w:pPr>
              <w:spacing w:before="120"/>
            </w:pPr>
          </w:p>
          <w:p w:rsidR="0083223C" w:rsidRDefault="0083223C">
            <w:pPr>
              <w:spacing w:before="120"/>
            </w:pPr>
          </w:p>
          <w:p w:rsidR="00535873" w:rsidRDefault="00535873">
            <w:pPr>
              <w:spacing w:before="120"/>
            </w:pPr>
          </w:p>
          <w:p w:rsidR="00535873" w:rsidRDefault="00535873">
            <w:pPr>
              <w:spacing w:before="120"/>
            </w:pPr>
          </w:p>
          <w:p w:rsidR="00535873" w:rsidRDefault="00535873">
            <w:pPr>
              <w:spacing w:before="120"/>
            </w:pPr>
          </w:p>
          <w:p w:rsidR="0083223C" w:rsidRDefault="009D2DBF">
            <w:pPr>
              <w:spacing w:before="120"/>
            </w:pPr>
            <w:r>
              <w:t>[</w:t>
            </w:r>
            <w:r w:rsidR="00535873">
              <w:t>All Members</w:t>
            </w:r>
            <w:r>
              <w:t xml:space="preserve">]: </w:t>
            </w:r>
            <w:r w:rsidR="00535873">
              <w:t xml:space="preserve">Take decisions on open points </w:t>
            </w: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83223C" w:rsidRDefault="0083223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rsidP="00CD4B89">
            <w:pPr>
              <w:spacing w:before="120"/>
            </w:pPr>
          </w:p>
        </w:tc>
      </w:tr>
      <w:tr w:rsidR="000138F1">
        <w:tc>
          <w:tcPr>
            <w:tcW w:w="9215" w:type="dxa"/>
            <w:tcBorders>
              <w:top w:val="single" w:sz="4" w:space="0" w:color="auto"/>
              <w:left w:val="single" w:sz="4" w:space="0" w:color="auto"/>
              <w:bottom w:val="single" w:sz="4" w:space="0" w:color="auto"/>
              <w:right w:val="single" w:sz="4" w:space="0" w:color="auto"/>
            </w:tcBorders>
          </w:tcPr>
          <w:p w:rsidR="000C291A" w:rsidRPr="0002649D" w:rsidRDefault="000138F1" w:rsidP="0002649D">
            <w:pPr>
              <w:pStyle w:val="TableText"/>
              <w:numPr>
                <w:ilvl w:val="0"/>
                <w:numId w:val="2"/>
              </w:numPr>
              <w:spacing w:after="0"/>
              <w:jc w:val="both"/>
              <w:rPr>
                <w:b/>
                <w:lang w:val="en-AU"/>
              </w:rPr>
            </w:pPr>
            <w:r>
              <w:rPr>
                <w:b/>
                <w:lang w:val="en-AU"/>
              </w:rPr>
              <w:lastRenderedPageBreak/>
              <w:t>AOB and End of Meeting</w:t>
            </w:r>
          </w:p>
          <w:p w:rsidR="000138F1" w:rsidRPr="000138F1" w:rsidRDefault="000138F1" w:rsidP="001D3ED1">
            <w:pPr>
              <w:jc w:val="both"/>
            </w:pPr>
            <w:r>
              <w:t xml:space="preserve">There was </w:t>
            </w:r>
            <w:r w:rsidR="003E49B3">
              <w:t>no</w:t>
            </w:r>
            <w:r>
              <w:t xml:space="preserve"> other business to bring to the meeting and [GA] all participants. </w:t>
            </w:r>
            <w:r w:rsidR="007D1D06">
              <w:t>T</w:t>
            </w:r>
            <w:r>
              <w:t xml:space="preserve">he next meeting </w:t>
            </w:r>
            <w:r w:rsidR="007D1D06">
              <w:t xml:space="preserve">will take place </w:t>
            </w:r>
            <w:r w:rsidR="0083223C">
              <w:t xml:space="preserve">mid of </w:t>
            </w:r>
            <w:r w:rsidR="001D3ED1">
              <w:t>Feb</w:t>
            </w:r>
            <w:r w:rsidR="0083223C">
              <w:t xml:space="preserve"> 201</w:t>
            </w:r>
            <w:r w:rsidR="001D3ED1">
              <w:t>6</w:t>
            </w:r>
            <w:r>
              <w:t>.</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bl>
    <w:p w:rsidR="000B639D" w:rsidRDefault="000B639D" w:rsidP="008146CF"/>
    <w:p w:rsidR="000B639D" w:rsidRDefault="000B639D" w:rsidP="008146CF"/>
    <w:tbl>
      <w:tblPr>
        <w:tblW w:w="10774" w:type="dxa"/>
        <w:tblInd w:w="-731" w:type="dxa"/>
        <w:tblLayout w:type="fixed"/>
        <w:tblCellMar>
          <w:left w:w="120" w:type="dxa"/>
          <w:right w:w="120" w:type="dxa"/>
        </w:tblCellMar>
        <w:tblLook w:val="0000"/>
      </w:tblPr>
      <w:tblGrid>
        <w:gridCol w:w="1924"/>
        <w:gridCol w:w="6015"/>
        <w:gridCol w:w="1276"/>
        <w:gridCol w:w="1559"/>
      </w:tblGrid>
      <w:tr w:rsidR="001A7E21">
        <w:trPr>
          <w:trHeight w:hRule="exact" w:val="578"/>
        </w:trPr>
        <w:tc>
          <w:tcPr>
            <w:tcW w:w="10774"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rsidTr="00FD1444">
        <w:trPr>
          <w:trHeight w:val="422"/>
        </w:trPr>
        <w:tc>
          <w:tcPr>
            <w:tcW w:w="192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6015"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276"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559"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A51AE8"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A1</w:t>
            </w:r>
          </w:p>
        </w:tc>
        <w:tc>
          <w:tcPr>
            <w:tcW w:w="6015" w:type="dxa"/>
            <w:tcBorders>
              <w:top w:val="single" w:sz="2" w:space="0" w:color="auto"/>
              <w:left w:val="single" w:sz="2" w:space="0" w:color="auto"/>
              <w:bottom w:val="single" w:sz="2" w:space="0" w:color="auto"/>
              <w:right w:val="single" w:sz="2" w:space="0" w:color="auto"/>
            </w:tcBorders>
          </w:tcPr>
          <w:p w:rsidR="00A51AE8" w:rsidRPr="00C323EF" w:rsidRDefault="00535873">
            <w:pPr>
              <w:pStyle w:val="TableCell"/>
              <w:tabs>
                <w:tab w:val="center" w:pos="4320"/>
                <w:tab w:val="right" w:pos="8640"/>
              </w:tabs>
              <w:spacing w:before="0" w:after="0"/>
              <w:rPr>
                <w:sz w:val="20"/>
                <w:lang w:val="en-AU"/>
              </w:rPr>
            </w:pPr>
            <w:r>
              <w:rPr>
                <w:sz w:val="20"/>
                <w:lang w:val="en-AU"/>
              </w:rPr>
              <w:t xml:space="preserve">Take decisions on the open points </w:t>
            </w:r>
          </w:p>
        </w:tc>
        <w:tc>
          <w:tcPr>
            <w:tcW w:w="1276" w:type="dxa"/>
            <w:tcBorders>
              <w:top w:val="single" w:sz="2" w:space="0" w:color="auto"/>
              <w:left w:val="single" w:sz="2" w:space="0" w:color="auto"/>
              <w:bottom w:val="single" w:sz="2" w:space="0" w:color="auto"/>
              <w:right w:val="single" w:sz="2" w:space="0" w:color="auto"/>
            </w:tcBorders>
          </w:tcPr>
          <w:p w:rsidR="00A51AE8" w:rsidRDefault="00535873" w:rsidP="00381D6C">
            <w:pPr>
              <w:pStyle w:val="TableCell"/>
              <w:tabs>
                <w:tab w:val="center" w:pos="4320"/>
                <w:tab w:val="right" w:pos="8640"/>
              </w:tabs>
              <w:spacing w:before="0" w:after="0"/>
              <w:rPr>
                <w:sz w:val="20"/>
              </w:rPr>
            </w:pPr>
            <w:r>
              <w:rPr>
                <w:sz w:val="20"/>
              </w:rPr>
              <w:t>15.02.2016</w:t>
            </w:r>
          </w:p>
          <w:p w:rsidR="00434B3B" w:rsidRPr="00C323EF" w:rsidRDefault="00434B3B" w:rsidP="00381D6C">
            <w:pPr>
              <w:pStyle w:val="TableCell"/>
              <w:tabs>
                <w:tab w:val="center" w:pos="4320"/>
                <w:tab w:val="right" w:pos="8640"/>
              </w:tabs>
              <w:spacing w:before="0" w:after="0"/>
              <w:rPr>
                <w:sz w:val="20"/>
              </w:rPr>
            </w:pPr>
          </w:p>
        </w:tc>
        <w:tc>
          <w:tcPr>
            <w:tcW w:w="1559" w:type="dxa"/>
            <w:tcBorders>
              <w:top w:val="single" w:sz="2" w:space="0" w:color="auto"/>
              <w:left w:val="single" w:sz="2" w:space="0" w:color="auto"/>
              <w:bottom w:val="single" w:sz="2" w:space="0" w:color="auto"/>
              <w:right w:val="single" w:sz="2" w:space="0" w:color="auto"/>
            </w:tcBorders>
          </w:tcPr>
          <w:p w:rsidR="00A51AE8" w:rsidRPr="00C323EF" w:rsidRDefault="00E92EBC" w:rsidP="00535873">
            <w:pPr>
              <w:pStyle w:val="TableCell"/>
              <w:tabs>
                <w:tab w:val="center" w:pos="4320"/>
                <w:tab w:val="right" w:pos="8640"/>
              </w:tabs>
              <w:spacing w:before="0" w:after="0"/>
              <w:rPr>
                <w:sz w:val="20"/>
              </w:rPr>
            </w:pPr>
            <w:r>
              <w:rPr>
                <w:sz w:val="20"/>
              </w:rPr>
              <w:t>[</w:t>
            </w:r>
            <w:r w:rsidR="00535873">
              <w:rPr>
                <w:sz w:val="20"/>
              </w:rPr>
              <w:t>All Members]</w:t>
            </w:r>
          </w:p>
        </w:tc>
      </w:tr>
      <w:tr w:rsidR="00535873"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535873" w:rsidRPr="00C323EF" w:rsidRDefault="00C51CBC" w:rsidP="00381D6C">
            <w:pPr>
              <w:pStyle w:val="TableCell"/>
              <w:tabs>
                <w:tab w:val="center" w:pos="4320"/>
                <w:tab w:val="right" w:pos="8640"/>
              </w:tabs>
              <w:spacing w:before="0" w:after="0"/>
              <w:rPr>
                <w:sz w:val="20"/>
              </w:rPr>
            </w:pPr>
            <w:ins w:id="1" w:author="Guillaume Aubert" w:date="2016-01-27T09:12:00Z">
              <w:r>
                <w:rPr>
                  <w:sz w:val="20"/>
                </w:rPr>
                <w:t>A2</w:t>
              </w:r>
            </w:ins>
          </w:p>
        </w:tc>
        <w:tc>
          <w:tcPr>
            <w:tcW w:w="6015" w:type="dxa"/>
            <w:tcBorders>
              <w:top w:val="single" w:sz="2" w:space="0" w:color="auto"/>
              <w:left w:val="single" w:sz="2" w:space="0" w:color="auto"/>
              <w:bottom w:val="single" w:sz="2" w:space="0" w:color="auto"/>
              <w:right w:val="single" w:sz="2" w:space="0" w:color="auto"/>
            </w:tcBorders>
          </w:tcPr>
          <w:p w:rsidR="00535873" w:rsidRPr="00E13010" w:rsidDel="00535873" w:rsidRDefault="00C51CBC">
            <w:pPr>
              <w:pStyle w:val="TableCell"/>
              <w:tabs>
                <w:tab w:val="center" w:pos="4320"/>
                <w:tab w:val="right" w:pos="8640"/>
              </w:tabs>
              <w:spacing w:before="0" w:after="0"/>
              <w:rPr>
                <w:sz w:val="20"/>
                <w:lang w:val="en-AU"/>
              </w:rPr>
            </w:pPr>
            <w:ins w:id="2" w:author="Guillaume Aubert" w:date="2016-01-27T09:14:00Z">
              <w:r>
                <w:rPr>
                  <w:sz w:val="20"/>
                  <w:lang w:val="en-AU"/>
                </w:rPr>
                <w:t xml:space="preserve">Review the ISO XML metadata record created by [UV] </w:t>
              </w:r>
            </w:ins>
          </w:p>
        </w:tc>
        <w:tc>
          <w:tcPr>
            <w:tcW w:w="1276" w:type="dxa"/>
            <w:tcBorders>
              <w:top w:val="single" w:sz="2" w:space="0" w:color="auto"/>
              <w:left w:val="single" w:sz="2" w:space="0" w:color="auto"/>
              <w:bottom w:val="single" w:sz="2" w:space="0" w:color="auto"/>
              <w:right w:val="single" w:sz="2" w:space="0" w:color="auto"/>
            </w:tcBorders>
          </w:tcPr>
          <w:p w:rsidR="00535873" w:rsidRDefault="00C51CBC" w:rsidP="00381D6C">
            <w:pPr>
              <w:pStyle w:val="TableCell"/>
              <w:tabs>
                <w:tab w:val="center" w:pos="4320"/>
                <w:tab w:val="right" w:pos="8640"/>
              </w:tabs>
              <w:spacing w:before="0" w:after="0"/>
              <w:rPr>
                <w:sz w:val="20"/>
              </w:rPr>
            </w:pPr>
            <w:ins w:id="3" w:author="Guillaume Aubert" w:date="2016-01-27T09:13:00Z">
              <w:r>
                <w:rPr>
                  <w:sz w:val="20"/>
                </w:rPr>
                <w:t>15.02.2016</w:t>
              </w:r>
            </w:ins>
          </w:p>
        </w:tc>
        <w:tc>
          <w:tcPr>
            <w:tcW w:w="1559" w:type="dxa"/>
            <w:tcBorders>
              <w:top w:val="single" w:sz="2" w:space="0" w:color="auto"/>
              <w:left w:val="single" w:sz="2" w:space="0" w:color="auto"/>
              <w:bottom w:val="single" w:sz="2" w:space="0" w:color="auto"/>
              <w:right w:val="single" w:sz="2" w:space="0" w:color="auto"/>
            </w:tcBorders>
          </w:tcPr>
          <w:p w:rsidR="00535873" w:rsidRDefault="00C51CBC" w:rsidP="00535873">
            <w:pPr>
              <w:pStyle w:val="TableCell"/>
              <w:tabs>
                <w:tab w:val="center" w:pos="4320"/>
                <w:tab w:val="right" w:pos="8640"/>
              </w:tabs>
              <w:spacing w:before="0" w:after="0"/>
              <w:rPr>
                <w:sz w:val="20"/>
              </w:rPr>
            </w:pPr>
            <w:ins w:id="4" w:author="Guillaume Aubert" w:date="2016-01-27T09:13:00Z">
              <w:r>
                <w:rPr>
                  <w:sz w:val="20"/>
                </w:rPr>
                <w:t>[NOAA L</w:t>
              </w:r>
            </w:ins>
            <w:ins w:id="5" w:author="Guillaume Aubert" w:date="2016-01-27T09:14:00Z">
              <w:r>
                <w:rPr>
                  <w:sz w:val="20"/>
                </w:rPr>
                <w:t>i]</w:t>
              </w:r>
            </w:ins>
          </w:p>
        </w:tc>
      </w:tr>
      <w:tr w:rsidR="00C51CBC" w:rsidRPr="00203715" w:rsidTr="00FD1444">
        <w:trPr>
          <w:trHeight w:val="218"/>
          <w:ins w:id="6" w:author="Guillaume Aubert" w:date="2016-01-27T09:13:00Z"/>
        </w:trPr>
        <w:tc>
          <w:tcPr>
            <w:tcW w:w="1924" w:type="dxa"/>
            <w:tcBorders>
              <w:top w:val="single" w:sz="2" w:space="0" w:color="auto"/>
              <w:left w:val="single" w:sz="2" w:space="0" w:color="auto"/>
              <w:bottom w:val="single" w:sz="2" w:space="0" w:color="auto"/>
              <w:right w:val="single" w:sz="2" w:space="0" w:color="auto"/>
            </w:tcBorders>
          </w:tcPr>
          <w:p w:rsidR="00C51CBC" w:rsidRDefault="00C51CBC" w:rsidP="00381D6C">
            <w:pPr>
              <w:pStyle w:val="TableCell"/>
              <w:tabs>
                <w:tab w:val="center" w:pos="4320"/>
                <w:tab w:val="right" w:pos="8640"/>
              </w:tabs>
              <w:spacing w:before="0" w:after="0"/>
              <w:rPr>
                <w:ins w:id="7" w:author="Guillaume Aubert" w:date="2016-01-27T09:13:00Z"/>
                <w:sz w:val="20"/>
              </w:rPr>
            </w:pPr>
          </w:p>
        </w:tc>
        <w:tc>
          <w:tcPr>
            <w:tcW w:w="6015" w:type="dxa"/>
            <w:tcBorders>
              <w:top w:val="single" w:sz="2" w:space="0" w:color="auto"/>
              <w:left w:val="single" w:sz="2" w:space="0" w:color="auto"/>
              <w:bottom w:val="single" w:sz="2" w:space="0" w:color="auto"/>
              <w:right w:val="single" w:sz="2" w:space="0" w:color="auto"/>
            </w:tcBorders>
          </w:tcPr>
          <w:p w:rsidR="00C51CBC" w:rsidRPr="00E13010" w:rsidDel="00535873" w:rsidRDefault="00C51CBC">
            <w:pPr>
              <w:pStyle w:val="TableCell"/>
              <w:tabs>
                <w:tab w:val="center" w:pos="4320"/>
                <w:tab w:val="right" w:pos="8640"/>
              </w:tabs>
              <w:spacing w:before="0" w:after="0"/>
              <w:rPr>
                <w:ins w:id="8" w:author="Guillaume Aubert" w:date="2016-01-27T09:13:00Z"/>
                <w:sz w:val="20"/>
                <w:lang w:val="en-AU"/>
              </w:rPr>
            </w:pPr>
          </w:p>
        </w:tc>
        <w:tc>
          <w:tcPr>
            <w:tcW w:w="1276" w:type="dxa"/>
            <w:tcBorders>
              <w:top w:val="single" w:sz="2" w:space="0" w:color="auto"/>
              <w:left w:val="single" w:sz="2" w:space="0" w:color="auto"/>
              <w:bottom w:val="single" w:sz="2" w:space="0" w:color="auto"/>
              <w:right w:val="single" w:sz="2" w:space="0" w:color="auto"/>
            </w:tcBorders>
          </w:tcPr>
          <w:p w:rsidR="00C51CBC" w:rsidRDefault="00C51CBC" w:rsidP="00381D6C">
            <w:pPr>
              <w:pStyle w:val="TableCell"/>
              <w:tabs>
                <w:tab w:val="center" w:pos="4320"/>
                <w:tab w:val="right" w:pos="8640"/>
              </w:tabs>
              <w:spacing w:before="0" w:after="0"/>
              <w:rPr>
                <w:ins w:id="9" w:author="Guillaume Aubert" w:date="2016-01-27T09:13:00Z"/>
                <w:sz w:val="20"/>
              </w:rPr>
            </w:pPr>
          </w:p>
        </w:tc>
        <w:tc>
          <w:tcPr>
            <w:tcW w:w="1559" w:type="dxa"/>
            <w:tcBorders>
              <w:top w:val="single" w:sz="2" w:space="0" w:color="auto"/>
              <w:left w:val="single" w:sz="2" w:space="0" w:color="auto"/>
              <w:bottom w:val="single" w:sz="2" w:space="0" w:color="auto"/>
              <w:right w:val="single" w:sz="2" w:space="0" w:color="auto"/>
            </w:tcBorders>
          </w:tcPr>
          <w:p w:rsidR="00C51CBC" w:rsidRDefault="00C51CBC" w:rsidP="00535873">
            <w:pPr>
              <w:pStyle w:val="TableCell"/>
              <w:tabs>
                <w:tab w:val="center" w:pos="4320"/>
                <w:tab w:val="right" w:pos="8640"/>
              </w:tabs>
              <w:spacing w:before="0" w:after="0"/>
              <w:rPr>
                <w:ins w:id="10" w:author="Guillaume Aubert" w:date="2016-01-27T09:13:00Z"/>
                <w:sz w:val="20"/>
              </w:rPr>
            </w:pPr>
          </w:p>
        </w:tc>
      </w:tr>
    </w:tbl>
    <w:p w:rsidR="00452579" w:rsidRDefault="00452579" w:rsidP="008146CF"/>
    <w:sectPr w:rsidR="00452579" w:rsidSect="00662090">
      <w:headerReference w:type="default" r:id="rId9"/>
      <w:footerReference w:type="default" r:id="rId10"/>
      <w:headerReference w:type="first" r:id="rId11"/>
      <w:footerReference w:type="first" r:id="rId12"/>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6C60" w:rsidRDefault="00316C60">
      <w:r>
        <w:separator/>
      </w:r>
    </w:p>
  </w:endnote>
  <w:endnote w:type="continuationSeparator" w:id="0">
    <w:p w:rsidR="00316C60" w:rsidRDefault="00316C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19624F">
      <w:rPr>
        <w:rStyle w:val="PageNumber"/>
      </w:rPr>
      <w:fldChar w:fldCharType="begin"/>
    </w:r>
    <w:r>
      <w:rPr>
        <w:rStyle w:val="PageNumber"/>
      </w:rPr>
      <w:instrText xml:space="preserve"> PAGE </w:instrText>
    </w:r>
    <w:r w:rsidR="0019624F">
      <w:rPr>
        <w:rStyle w:val="PageNumber"/>
      </w:rPr>
      <w:fldChar w:fldCharType="separate"/>
    </w:r>
    <w:r w:rsidR="00C51CBC">
      <w:rPr>
        <w:rStyle w:val="PageNumber"/>
        <w:noProof/>
      </w:rPr>
      <w:t>3</w:t>
    </w:r>
    <w:r w:rsidR="0019624F">
      <w:rPr>
        <w:rStyle w:val="PageNumber"/>
      </w:rPr>
      <w:fldChar w:fldCharType="end"/>
    </w:r>
    <w:r>
      <w:rPr>
        <w:rStyle w:val="PageNumber"/>
      </w:rPr>
      <w:t xml:space="preserve"> of </w:t>
    </w:r>
    <w:r w:rsidR="0019624F">
      <w:rPr>
        <w:rStyle w:val="PageNumber"/>
      </w:rPr>
      <w:fldChar w:fldCharType="begin"/>
    </w:r>
    <w:r>
      <w:rPr>
        <w:rStyle w:val="PageNumber"/>
      </w:rPr>
      <w:instrText xml:space="preserve"> NUMPAGES </w:instrText>
    </w:r>
    <w:r w:rsidR="0019624F">
      <w:rPr>
        <w:rStyle w:val="PageNumber"/>
      </w:rPr>
      <w:fldChar w:fldCharType="separate"/>
    </w:r>
    <w:r w:rsidR="00C51CBC">
      <w:rPr>
        <w:rStyle w:val="PageNumber"/>
        <w:noProof/>
      </w:rPr>
      <w:t>3</w:t>
    </w:r>
    <w:r w:rsidR="0019624F">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19624F">
      <w:rPr>
        <w:rStyle w:val="PageNumber"/>
      </w:rPr>
      <w:fldChar w:fldCharType="begin"/>
    </w:r>
    <w:r>
      <w:rPr>
        <w:rStyle w:val="PageNumber"/>
      </w:rPr>
      <w:instrText xml:space="preserve"> PAGE </w:instrText>
    </w:r>
    <w:r w:rsidR="0019624F">
      <w:rPr>
        <w:rStyle w:val="PageNumber"/>
      </w:rPr>
      <w:fldChar w:fldCharType="separate"/>
    </w:r>
    <w:r>
      <w:rPr>
        <w:rStyle w:val="PageNumber"/>
        <w:noProof/>
      </w:rPr>
      <w:t>1</w:t>
    </w:r>
    <w:r w:rsidR="0019624F">
      <w:rPr>
        <w:rStyle w:val="PageNumber"/>
      </w:rPr>
      <w:fldChar w:fldCharType="end"/>
    </w:r>
    <w:r>
      <w:rPr>
        <w:rStyle w:val="PageNumber"/>
      </w:rPr>
      <w:t xml:space="preserve"> of </w:t>
    </w:r>
    <w:r w:rsidR="0019624F">
      <w:rPr>
        <w:rStyle w:val="PageNumber"/>
      </w:rPr>
      <w:fldChar w:fldCharType="begin"/>
    </w:r>
    <w:r>
      <w:rPr>
        <w:rStyle w:val="PageNumber"/>
      </w:rPr>
      <w:instrText xml:space="preserve"> NUMPAGES </w:instrText>
    </w:r>
    <w:r w:rsidR="0019624F">
      <w:rPr>
        <w:rStyle w:val="PageNumber"/>
      </w:rPr>
      <w:fldChar w:fldCharType="separate"/>
    </w:r>
    <w:r w:rsidR="00220BC2">
      <w:rPr>
        <w:rStyle w:val="PageNumber"/>
        <w:noProof/>
      </w:rPr>
      <w:t>4</w:t>
    </w:r>
    <w:r w:rsidR="0019624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6C60" w:rsidRDefault="00316C60">
      <w:r>
        <w:separator/>
      </w:r>
    </w:p>
  </w:footnote>
  <w:footnote w:type="continuationSeparator" w:id="0">
    <w:p w:rsidR="00316C60" w:rsidRDefault="00316C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Pr="00984944" w:rsidRDefault="0019624F" w:rsidP="00010ADD">
    <w:pPr>
      <w:pStyle w:val="Header"/>
      <w:rPr>
        <w:lang w:val="en-GB"/>
      </w:rPr>
    </w:pPr>
    <w:bookmarkStart w:id="11"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E92EBC" w:rsidRDefault="00E92EBC"/>
            </w:txbxContent>
          </v:textbox>
        </v:shape>
      </w:pict>
    </w:r>
    <w:bookmarkEnd w:id="11"/>
    <w:r w:rsidR="00E92EBC">
      <w:rPr>
        <w:lang w:val="en-GB"/>
      </w:rPr>
      <w:t xml:space="preserve">TF-MI </w:t>
    </w:r>
    <w:r w:rsidR="00535873">
      <w:rPr>
        <w:lang w:val="en-GB"/>
      </w:rPr>
      <w:t>9th</w:t>
    </w:r>
    <w:r w:rsidR="00535873">
      <w:rPr>
        <w:lang w:val="en-GB"/>
      </w:rPr>
      <w:t xml:space="preserve"> </w:t>
    </w:r>
    <w:r w:rsidR="00E92EBC">
      <w:rPr>
        <w:lang w:val="en-GB"/>
      </w:rPr>
      <w:t>Teleconference</w:t>
    </w:r>
  </w:p>
  <w:p w:rsidR="00E92EBC" w:rsidRPr="00984944" w:rsidRDefault="00535873" w:rsidP="00010ADD">
    <w:pPr>
      <w:pStyle w:val="Header"/>
      <w:rPr>
        <w:lang w:val="en-GB"/>
      </w:rPr>
    </w:pPr>
    <w:bookmarkStart w:id="12" w:name="ISSUE_AND_DATE01"/>
    <w:r>
      <w:rPr>
        <w:lang w:val="en-GB"/>
      </w:rPr>
      <w:t>26 January</w:t>
    </w:r>
    <w:r>
      <w:rPr>
        <w:lang w:val="en-GB"/>
      </w:rPr>
      <w:t xml:space="preserve"> </w:t>
    </w:r>
    <w:r>
      <w:rPr>
        <w:lang w:val="en-GB"/>
      </w:rPr>
      <w:t xml:space="preserve"> </w:t>
    </w:r>
    <w:r w:rsidR="00E92EBC">
      <w:rPr>
        <w:lang w:val="en-GB"/>
      </w:rPr>
      <w:t>201</w:t>
    </w:r>
    <w:r>
      <w:rPr>
        <w:lang w:val="en-GB"/>
      </w:rPr>
      <w:t>6</w:t>
    </w:r>
    <w:bookmarkEnd w:id="12"/>
  </w:p>
  <w:p w:rsidR="00E92EBC" w:rsidRPr="00984944" w:rsidRDefault="00E92EBC" w:rsidP="00010ADD">
    <w:pPr>
      <w:pStyle w:val="Header"/>
      <w:rPr>
        <w:sz w:val="4"/>
        <w:szCs w:val="4"/>
        <w:lang w:val="en-GB"/>
      </w:rPr>
    </w:pPr>
  </w:p>
  <w:p w:rsidR="00E92EBC" w:rsidRDefault="00E92EBC"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19624F"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E92EBC" w:rsidRDefault="00E92EBC">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E92EBC">
      <w:t>&lt;Reference No&gt;</w:t>
    </w:r>
  </w:p>
  <w:p w:rsidR="00E92EBC" w:rsidRDefault="00E92EBC" w:rsidP="00452579">
    <w:pPr>
      <w:pStyle w:val="Header"/>
    </w:pPr>
    <w:r>
      <w:t>&lt;Issue and Date&gt;</w:t>
    </w:r>
  </w:p>
  <w:p w:rsidR="00E92EBC" w:rsidRDefault="00E92EBC" w:rsidP="00452579">
    <w:pPr>
      <w:pStyle w:val="Header2"/>
      <w:pBdr>
        <w:bottom w:val="single" w:sz="4" w:space="1" w:color="auto"/>
      </w:pBdr>
    </w:pPr>
    <w:r>
      <w:t>&lt;Document Name&gt;</w:t>
    </w:r>
  </w:p>
  <w:p w:rsidR="00E92EBC" w:rsidRDefault="00E92EBC" w:rsidP="00452579">
    <w:pPr>
      <w:pStyle w:val="Confidentiality"/>
    </w:pPr>
    <w:r>
      <w:t>&lt;Confidentiality&gt;</w:t>
    </w:r>
  </w:p>
  <w:p w:rsidR="00E92EBC" w:rsidRDefault="00E92E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4904"/>
    <w:multiLevelType w:val="hybridMultilevel"/>
    <w:tmpl w:val="AE88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192016"/>
    <w:multiLevelType w:val="hybridMultilevel"/>
    <w:tmpl w:val="578C2F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12604FA"/>
    <w:multiLevelType w:val="hybridMultilevel"/>
    <w:tmpl w:val="517A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9B34EB7"/>
    <w:multiLevelType w:val="hybridMultilevel"/>
    <w:tmpl w:val="194E444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F6428FF"/>
    <w:multiLevelType w:val="singleLevel"/>
    <w:tmpl w:val="C9926890"/>
    <w:lvl w:ilvl="0">
      <w:start w:val="1"/>
      <w:numFmt w:val="decimal"/>
      <w:lvlText w:val="%1."/>
      <w:lvlJc w:val="left"/>
      <w:pPr>
        <w:tabs>
          <w:tab w:val="num" w:pos="360"/>
        </w:tabs>
        <w:ind w:left="360" w:hanging="360"/>
      </w:pPr>
      <w:rPr>
        <w:b/>
      </w:rPr>
    </w:lvl>
  </w:abstractNum>
  <w:abstractNum w:abstractNumId="10">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F9D0F12"/>
    <w:multiLevelType w:val="hybridMultilevel"/>
    <w:tmpl w:val="8C728C00"/>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6F803C9"/>
    <w:multiLevelType w:val="hybridMultilevel"/>
    <w:tmpl w:val="B8E24CAC"/>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1354D6C"/>
    <w:multiLevelType w:val="hybridMultilevel"/>
    <w:tmpl w:val="3A5EAFBE"/>
    <w:lvl w:ilvl="0" w:tplc="4940A734">
      <w:numFmt w:val="bullet"/>
      <w:lvlText w:val="-"/>
      <w:lvlJc w:val="left"/>
      <w:pPr>
        <w:ind w:left="360" w:hanging="360"/>
      </w:pPr>
      <w:rPr>
        <w:rFonts w:ascii="Calibri" w:eastAsia="Times New Roman"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72D532F6"/>
    <w:multiLevelType w:val="hybridMultilevel"/>
    <w:tmpl w:val="0A5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7"/>
  </w:num>
  <w:num w:numId="2">
    <w:abstractNumId w:val="9"/>
  </w:num>
  <w:num w:numId="3">
    <w:abstractNumId w:val="12"/>
  </w:num>
  <w:num w:numId="4">
    <w:abstractNumId w:val="17"/>
  </w:num>
  <w:num w:numId="5">
    <w:abstractNumId w:val="17"/>
  </w:num>
  <w:num w:numId="6">
    <w:abstractNumId w:val="7"/>
  </w:num>
  <w:num w:numId="7">
    <w:abstractNumId w:val="7"/>
  </w:num>
  <w:num w:numId="8">
    <w:abstractNumId w:val="5"/>
  </w:num>
  <w:num w:numId="9">
    <w:abstractNumId w:val="10"/>
  </w:num>
  <w:num w:numId="10">
    <w:abstractNumId w:val="6"/>
  </w:num>
  <w:num w:numId="11">
    <w:abstractNumId w:val="14"/>
  </w:num>
  <w:num w:numId="12">
    <w:abstractNumId w:val="3"/>
  </w:num>
  <w:num w:numId="13">
    <w:abstractNumId w:val="8"/>
  </w:num>
  <w:num w:numId="14">
    <w:abstractNumId w:val="4"/>
  </w:num>
  <w:num w:numId="15">
    <w:abstractNumId w:val="0"/>
  </w:num>
  <w:num w:numId="16">
    <w:abstractNumId w:val="16"/>
  </w:num>
  <w:num w:numId="17">
    <w:abstractNumId w:val="2"/>
  </w:num>
  <w:num w:numId="18">
    <w:abstractNumId w:val="15"/>
  </w:num>
  <w:num w:numId="19">
    <w:abstractNumId w:val="1"/>
  </w:num>
  <w:num w:numId="20">
    <w:abstractNumId w:val="1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attachedTemplate r:id="rId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8194">
      <v:textbox inset="5.85pt,.7pt,5.85pt,.7pt"/>
    </o:shapedefaults>
    <o:shapelayout v:ext="edit">
      <o:idmap v:ext="edit" data="2"/>
    </o:shapelayout>
  </w:hdrShapeDefaults>
  <w:footnotePr>
    <w:footnote w:id="-1"/>
    <w:footnote w:id="0"/>
  </w:footnotePr>
  <w:endnotePr>
    <w:endnote w:id="-1"/>
    <w:endnote w:id="0"/>
  </w:endnotePr>
  <w:compat>
    <w:useFELayout/>
  </w:compat>
  <w:rsids>
    <w:rsidRoot w:val="006678D8"/>
    <w:rsid w:val="00001838"/>
    <w:rsid w:val="00010ADD"/>
    <w:rsid w:val="000138F1"/>
    <w:rsid w:val="000179AA"/>
    <w:rsid w:val="0002649D"/>
    <w:rsid w:val="000345EF"/>
    <w:rsid w:val="00035E3C"/>
    <w:rsid w:val="00052D39"/>
    <w:rsid w:val="00056B7C"/>
    <w:rsid w:val="0006186A"/>
    <w:rsid w:val="00067E03"/>
    <w:rsid w:val="000848C8"/>
    <w:rsid w:val="00087360"/>
    <w:rsid w:val="0009481D"/>
    <w:rsid w:val="00095AD3"/>
    <w:rsid w:val="00096922"/>
    <w:rsid w:val="000A4B02"/>
    <w:rsid w:val="000B37DD"/>
    <w:rsid w:val="000B639D"/>
    <w:rsid w:val="000C291A"/>
    <w:rsid w:val="000E08EA"/>
    <w:rsid w:val="000F6FA4"/>
    <w:rsid w:val="00100A0C"/>
    <w:rsid w:val="00110739"/>
    <w:rsid w:val="00130B94"/>
    <w:rsid w:val="001441C4"/>
    <w:rsid w:val="00155A28"/>
    <w:rsid w:val="0015752F"/>
    <w:rsid w:val="001577D6"/>
    <w:rsid w:val="00162961"/>
    <w:rsid w:val="00165EC0"/>
    <w:rsid w:val="001848F0"/>
    <w:rsid w:val="0019624F"/>
    <w:rsid w:val="001A7E21"/>
    <w:rsid w:val="001B2DE9"/>
    <w:rsid w:val="001B680C"/>
    <w:rsid w:val="001D3ED1"/>
    <w:rsid w:val="001D48D1"/>
    <w:rsid w:val="001D6A10"/>
    <w:rsid w:val="001E53BA"/>
    <w:rsid w:val="001F01C9"/>
    <w:rsid w:val="001F4E21"/>
    <w:rsid w:val="00200455"/>
    <w:rsid w:val="00213216"/>
    <w:rsid w:val="00220BC2"/>
    <w:rsid w:val="00226F5A"/>
    <w:rsid w:val="00231E47"/>
    <w:rsid w:val="00246FD0"/>
    <w:rsid w:val="002654BA"/>
    <w:rsid w:val="00267880"/>
    <w:rsid w:val="00271E14"/>
    <w:rsid w:val="00271F3D"/>
    <w:rsid w:val="00284CB6"/>
    <w:rsid w:val="002856F2"/>
    <w:rsid w:val="00296CF8"/>
    <w:rsid w:val="002A44B2"/>
    <w:rsid w:val="002B50D7"/>
    <w:rsid w:val="002C34CC"/>
    <w:rsid w:val="002C6892"/>
    <w:rsid w:val="002D324D"/>
    <w:rsid w:val="002E468F"/>
    <w:rsid w:val="002E65CC"/>
    <w:rsid w:val="002F017F"/>
    <w:rsid w:val="00302032"/>
    <w:rsid w:val="00306D79"/>
    <w:rsid w:val="00316C60"/>
    <w:rsid w:val="00317996"/>
    <w:rsid w:val="00345871"/>
    <w:rsid w:val="00345A15"/>
    <w:rsid w:val="00347848"/>
    <w:rsid w:val="00357423"/>
    <w:rsid w:val="00373DF6"/>
    <w:rsid w:val="00376936"/>
    <w:rsid w:val="00381D6C"/>
    <w:rsid w:val="00385250"/>
    <w:rsid w:val="00390EB6"/>
    <w:rsid w:val="003A0E57"/>
    <w:rsid w:val="003B7E73"/>
    <w:rsid w:val="003D5EE9"/>
    <w:rsid w:val="003E49B3"/>
    <w:rsid w:val="003E5BF3"/>
    <w:rsid w:val="003E7E55"/>
    <w:rsid w:val="0040048D"/>
    <w:rsid w:val="00400834"/>
    <w:rsid w:val="00401C46"/>
    <w:rsid w:val="0041798E"/>
    <w:rsid w:val="00424094"/>
    <w:rsid w:val="004255D2"/>
    <w:rsid w:val="00425734"/>
    <w:rsid w:val="00434B3B"/>
    <w:rsid w:val="00446F37"/>
    <w:rsid w:val="00452579"/>
    <w:rsid w:val="00455D2A"/>
    <w:rsid w:val="0045678D"/>
    <w:rsid w:val="004946B8"/>
    <w:rsid w:val="004A1D36"/>
    <w:rsid w:val="004D053A"/>
    <w:rsid w:val="004E1C6A"/>
    <w:rsid w:val="004F4F25"/>
    <w:rsid w:val="004F68E7"/>
    <w:rsid w:val="00524F82"/>
    <w:rsid w:val="00535873"/>
    <w:rsid w:val="00551229"/>
    <w:rsid w:val="00552493"/>
    <w:rsid w:val="0055637A"/>
    <w:rsid w:val="00564F24"/>
    <w:rsid w:val="0059218A"/>
    <w:rsid w:val="00594008"/>
    <w:rsid w:val="00597D8D"/>
    <w:rsid w:val="005A341B"/>
    <w:rsid w:val="005C00E3"/>
    <w:rsid w:val="005F20E9"/>
    <w:rsid w:val="005F40AC"/>
    <w:rsid w:val="006126C1"/>
    <w:rsid w:val="00627E16"/>
    <w:rsid w:val="00634697"/>
    <w:rsid w:val="00635728"/>
    <w:rsid w:val="00662090"/>
    <w:rsid w:val="006678D8"/>
    <w:rsid w:val="0067317F"/>
    <w:rsid w:val="00683B7B"/>
    <w:rsid w:val="006B4D6B"/>
    <w:rsid w:val="006B5587"/>
    <w:rsid w:val="006B7E99"/>
    <w:rsid w:val="006E555E"/>
    <w:rsid w:val="006F3447"/>
    <w:rsid w:val="006F51AA"/>
    <w:rsid w:val="0071722E"/>
    <w:rsid w:val="007266F4"/>
    <w:rsid w:val="0073024D"/>
    <w:rsid w:val="0073145A"/>
    <w:rsid w:val="00731E6F"/>
    <w:rsid w:val="00744C41"/>
    <w:rsid w:val="00745C20"/>
    <w:rsid w:val="00763C8C"/>
    <w:rsid w:val="00772E5B"/>
    <w:rsid w:val="00782FB6"/>
    <w:rsid w:val="0078541C"/>
    <w:rsid w:val="00790618"/>
    <w:rsid w:val="00794D66"/>
    <w:rsid w:val="007C3CB4"/>
    <w:rsid w:val="007D0B06"/>
    <w:rsid w:val="007D1D06"/>
    <w:rsid w:val="007D2297"/>
    <w:rsid w:val="007E61F0"/>
    <w:rsid w:val="007F18A5"/>
    <w:rsid w:val="007F2D34"/>
    <w:rsid w:val="008146CF"/>
    <w:rsid w:val="00816C82"/>
    <w:rsid w:val="00830E9B"/>
    <w:rsid w:val="0083223C"/>
    <w:rsid w:val="00840349"/>
    <w:rsid w:val="00847DD9"/>
    <w:rsid w:val="008A1AFD"/>
    <w:rsid w:val="008A1B0A"/>
    <w:rsid w:val="008A6BB7"/>
    <w:rsid w:val="008B314F"/>
    <w:rsid w:val="008D0918"/>
    <w:rsid w:val="008D2A96"/>
    <w:rsid w:val="008E1890"/>
    <w:rsid w:val="008E3EDF"/>
    <w:rsid w:val="00900EE9"/>
    <w:rsid w:val="0091133E"/>
    <w:rsid w:val="00912ACF"/>
    <w:rsid w:val="0091761B"/>
    <w:rsid w:val="00925D4F"/>
    <w:rsid w:val="00932A9B"/>
    <w:rsid w:val="00935C4B"/>
    <w:rsid w:val="009527B1"/>
    <w:rsid w:val="00963DB9"/>
    <w:rsid w:val="00970BB3"/>
    <w:rsid w:val="009718C3"/>
    <w:rsid w:val="0098181A"/>
    <w:rsid w:val="00984944"/>
    <w:rsid w:val="009A0F24"/>
    <w:rsid w:val="009B630B"/>
    <w:rsid w:val="009C34DC"/>
    <w:rsid w:val="009C3D23"/>
    <w:rsid w:val="009C4370"/>
    <w:rsid w:val="009D0A68"/>
    <w:rsid w:val="009D2DBF"/>
    <w:rsid w:val="009E0F9B"/>
    <w:rsid w:val="00A0617E"/>
    <w:rsid w:val="00A230B5"/>
    <w:rsid w:val="00A2479E"/>
    <w:rsid w:val="00A51AE8"/>
    <w:rsid w:val="00A67497"/>
    <w:rsid w:val="00A833AC"/>
    <w:rsid w:val="00A8453B"/>
    <w:rsid w:val="00A85F1B"/>
    <w:rsid w:val="00AA6A21"/>
    <w:rsid w:val="00AB0DF9"/>
    <w:rsid w:val="00AC30F9"/>
    <w:rsid w:val="00AD5BB7"/>
    <w:rsid w:val="00AE0D28"/>
    <w:rsid w:val="00AF2446"/>
    <w:rsid w:val="00B017E9"/>
    <w:rsid w:val="00B03956"/>
    <w:rsid w:val="00B05A5B"/>
    <w:rsid w:val="00B05AEA"/>
    <w:rsid w:val="00B15A90"/>
    <w:rsid w:val="00B21B65"/>
    <w:rsid w:val="00B30F43"/>
    <w:rsid w:val="00B4166B"/>
    <w:rsid w:val="00B44402"/>
    <w:rsid w:val="00B45864"/>
    <w:rsid w:val="00B7496E"/>
    <w:rsid w:val="00B761E5"/>
    <w:rsid w:val="00B931DF"/>
    <w:rsid w:val="00BA7AF3"/>
    <w:rsid w:val="00BB7772"/>
    <w:rsid w:val="00BF0527"/>
    <w:rsid w:val="00BF215D"/>
    <w:rsid w:val="00C0144E"/>
    <w:rsid w:val="00C0174B"/>
    <w:rsid w:val="00C02B27"/>
    <w:rsid w:val="00C03887"/>
    <w:rsid w:val="00C048AA"/>
    <w:rsid w:val="00C26F20"/>
    <w:rsid w:val="00C323EF"/>
    <w:rsid w:val="00C328D0"/>
    <w:rsid w:val="00C51CBC"/>
    <w:rsid w:val="00C6340C"/>
    <w:rsid w:val="00C74258"/>
    <w:rsid w:val="00CB28E4"/>
    <w:rsid w:val="00CB6155"/>
    <w:rsid w:val="00CC4287"/>
    <w:rsid w:val="00CC6440"/>
    <w:rsid w:val="00CD012E"/>
    <w:rsid w:val="00CD2211"/>
    <w:rsid w:val="00CD4B89"/>
    <w:rsid w:val="00CE2574"/>
    <w:rsid w:val="00D00390"/>
    <w:rsid w:val="00D06861"/>
    <w:rsid w:val="00D07116"/>
    <w:rsid w:val="00D071D1"/>
    <w:rsid w:val="00D32627"/>
    <w:rsid w:val="00D37582"/>
    <w:rsid w:val="00D377DF"/>
    <w:rsid w:val="00D41B8B"/>
    <w:rsid w:val="00D4615F"/>
    <w:rsid w:val="00D51B71"/>
    <w:rsid w:val="00D74E8B"/>
    <w:rsid w:val="00D75012"/>
    <w:rsid w:val="00D83808"/>
    <w:rsid w:val="00D863F5"/>
    <w:rsid w:val="00D933FA"/>
    <w:rsid w:val="00D958B8"/>
    <w:rsid w:val="00D95B73"/>
    <w:rsid w:val="00D95ED6"/>
    <w:rsid w:val="00DA0573"/>
    <w:rsid w:val="00DA320D"/>
    <w:rsid w:val="00DA7FB4"/>
    <w:rsid w:val="00DB2105"/>
    <w:rsid w:val="00DB24ED"/>
    <w:rsid w:val="00DC3B88"/>
    <w:rsid w:val="00DD3901"/>
    <w:rsid w:val="00DE0247"/>
    <w:rsid w:val="00DF1A87"/>
    <w:rsid w:val="00E06403"/>
    <w:rsid w:val="00E13010"/>
    <w:rsid w:val="00E61987"/>
    <w:rsid w:val="00E629C8"/>
    <w:rsid w:val="00E6660E"/>
    <w:rsid w:val="00E92EBC"/>
    <w:rsid w:val="00EB1E64"/>
    <w:rsid w:val="00EC0445"/>
    <w:rsid w:val="00ED0A05"/>
    <w:rsid w:val="00ED3A5A"/>
    <w:rsid w:val="00EF2172"/>
    <w:rsid w:val="00EF359B"/>
    <w:rsid w:val="00EF6FB9"/>
    <w:rsid w:val="00F07BE1"/>
    <w:rsid w:val="00F16219"/>
    <w:rsid w:val="00F2232F"/>
    <w:rsid w:val="00F22B20"/>
    <w:rsid w:val="00F429E5"/>
    <w:rsid w:val="00F43665"/>
    <w:rsid w:val="00F56D9E"/>
    <w:rsid w:val="00F57BC5"/>
    <w:rsid w:val="00F61120"/>
    <w:rsid w:val="00F618A5"/>
    <w:rsid w:val="00F70FCA"/>
    <w:rsid w:val="00F75B18"/>
    <w:rsid w:val="00F80523"/>
    <w:rsid w:val="00F8119D"/>
    <w:rsid w:val="00F90B2D"/>
    <w:rsid w:val="00FA1A7B"/>
    <w:rsid w:val="00FC05EA"/>
    <w:rsid w:val="00FC5174"/>
    <w:rsid w:val="00FD144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lang w:val="en-AU"/>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 w:type="paragraph" w:styleId="PlainText">
    <w:name w:val="Plain Text"/>
    <w:basedOn w:val="Normal"/>
    <w:link w:val="PlainTextChar"/>
    <w:uiPriority w:val="99"/>
    <w:unhideWhenUsed/>
    <w:rsid w:val="007C3CB4"/>
    <w:rPr>
      <w:rFonts w:ascii="Consolas" w:eastAsiaTheme="minorHAnsi" w:hAnsi="Consolas" w:cs="Consolas"/>
      <w:sz w:val="21"/>
      <w:szCs w:val="21"/>
      <w:lang w:val="en-GB"/>
    </w:rPr>
  </w:style>
  <w:style w:type="character" w:customStyle="1" w:styleId="PlainTextChar">
    <w:name w:val="Plain Text Char"/>
    <w:basedOn w:val="DefaultParagraphFont"/>
    <w:link w:val="PlainText"/>
    <w:uiPriority w:val="99"/>
    <w:rsid w:val="007C3CB4"/>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376117">
      <w:bodyDiv w:val="1"/>
      <w:marLeft w:val="0"/>
      <w:marRight w:val="0"/>
      <w:marTop w:val="0"/>
      <w:marBottom w:val="0"/>
      <w:divBdr>
        <w:top w:val="none" w:sz="0" w:space="0" w:color="auto"/>
        <w:left w:val="none" w:sz="0" w:space="0" w:color="auto"/>
        <w:bottom w:val="none" w:sz="0" w:space="0" w:color="auto"/>
        <w:right w:val="none" w:sz="0" w:space="0" w:color="auto"/>
      </w:divBdr>
      <w:divsChild>
        <w:div w:id="1942755346">
          <w:marLeft w:val="0"/>
          <w:marRight w:val="0"/>
          <w:marTop w:val="0"/>
          <w:marBottom w:val="0"/>
          <w:divBdr>
            <w:top w:val="none" w:sz="0" w:space="0" w:color="auto"/>
            <w:left w:val="none" w:sz="0" w:space="0" w:color="auto"/>
            <w:bottom w:val="none" w:sz="0" w:space="0" w:color="auto"/>
            <w:right w:val="none" w:sz="0" w:space="0" w:color="auto"/>
          </w:divBdr>
        </w:div>
      </w:divsChild>
    </w:div>
    <w:div w:id="131867155">
      <w:bodyDiv w:val="1"/>
      <w:marLeft w:val="0"/>
      <w:marRight w:val="0"/>
      <w:marTop w:val="0"/>
      <w:marBottom w:val="0"/>
      <w:divBdr>
        <w:top w:val="none" w:sz="0" w:space="0" w:color="auto"/>
        <w:left w:val="none" w:sz="0" w:space="0" w:color="auto"/>
        <w:bottom w:val="none" w:sz="0" w:space="0" w:color="auto"/>
        <w:right w:val="none" w:sz="0" w:space="0" w:color="auto"/>
      </w:divBdr>
      <w:divsChild>
        <w:div w:id="186532395">
          <w:marLeft w:val="0"/>
          <w:marRight w:val="0"/>
          <w:marTop w:val="0"/>
          <w:marBottom w:val="0"/>
          <w:divBdr>
            <w:top w:val="none" w:sz="0" w:space="0" w:color="auto"/>
            <w:left w:val="none" w:sz="0" w:space="0" w:color="auto"/>
            <w:bottom w:val="none" w:sz="0" w:space="0" w:color="auto"/>
            <w:right w:val="none" w:sz="0" w:space="0" w:color="auto"/>
          </w:divBdr>
        </w:div>
      </w:divsChild>
    </w:div>
    <w:div w:id="3909322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18">
          <w:marLeft w:val="0"/>
          <w:marRight w:val="0"/>
          <w:marTop w:val="0"/>
          <w:marBottom w:val="0"/>
          <w:divBdr>
            <w:top w:val="none" w:sz="0" w:space="0" w:color="auto"/>
            <w:left w:val="none" w:sz="0" w:space="0" w:color="auto"/>
            <w:bottom w:val="none" w:sz="0" w:space="0" w:color="auto"/>
            <w:right w:val="none" w:sz="0" w:space="0" w:color="auto"/>
          </w:divBdr>
        </w:div>
      </w:divsChild>
    </w:div>
    <w:div w:id="544608995">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8">
          <w:marLeft w:val="0"/>
          <w:marRight w:val="0"/>
          <w:marTop w:val="0"/>
          <w:marBottom w:val="0"/>
          <w:divBdr>
            <w:top w:val="none" w:sz="0" w:space="0" w:color="auto"/>
            <w:left w:val="none" w:sz="0" w:space="0" w:color="auto"/>
            <w:bottom w:val="none" w:sz="0" w:space="0" w:color="auto"/>
            <w:right w:val="none" w:sz="0" w:space="0" w:color="auto"/>
          </w:divBdr>
        </w:div>
      </w:divsChild>
    </w:div>
    <w:div w:id="671369503">
      <w:bodyDiv w:val="1"/>
      <w:marLeft w:val="0"/>
      <w:marRight w:val="0"/>
      <w:marTop w:val="0"/>
      <w:marBottom w:val="0"/>
      <w:divBdr>
        <w:top w:val="none" w:sz="0" w:space="0" w:color="auto"/>
        <w:left w:val="none" w:sz="0" w:space="0" w:color="auto"/>
        <w:bottom w:val="none" w:sz="0" w:space="0" w:color="auto"/>
        <w:right w:val="none" w:sz="0" w:space="0" w:color="auto"/>
      </w:divBdr>
      <w:divsChild>
        <w:div w:id="845821693">
          <w:marLeft w:val="0"/>
          <w:marRight w:val="0"/>
          <w:marTop w:val="0"/>
          <w:marBottom w:val="0"/>
          <w:divBdr>
            <w:top w:val="none" w:sz="0" w:space="0" w:color="auto"/>
            <w:left w:val="none" w:sz="0" w:space="0" w:color="auto"/>
            <w:bottom w:val="none" w:sz="0" w:space="0" w:color="auto"/>
            <w:right w:val="none" w:sz="0" w:space="0" w:color="auto"/>
          </w:divBdr>
        </w:div>
      </w:divsChild>
    </w:div>
    <w:div w:id="806748493">
      <w:bodyDiv w:val="1"/>
      <w:marLeft w:val="0"/>
      <w:marRight w:val="0"/>
      <w:marTop w:val="0"/>
      <w:marBottom w:val="0"/>
      <w:divBdr>
        <w:top w:val="none" w:sz="0" w:space="0" w:color="auto"/>
        <w:left w:val="none" w:sz="0" w:space="0" w:color="auto"/>
        <w:bottom w:val="none" w:sz="0" w:space="0" w:color="auto"/>
        <w:right w:val="none" w:sz="0" w:space="0" w:color="auto"/>
      </w:divBdr>
      <w:divsChild>
        <w:div w:id="399716340">
          <w:marLeft w:val="0"/>
          <w:marRight w:val="0"/>
          <w:marTop w:val="0"/>
          <w:marBottom w:val="0"/>
          <w:divBdr>
            <w:top w:val="none" w:sz="0" w:space="0" w:color="auto"/>
            <w:left w:val="none" w:sz="0" w:space="0" w:color="auto"/>
            <w:bottom w:val="none" w:sz="0" w:space="0" w:color="auto"/>
            <w:right w:val="none" w:sz="0" w:space="0" w:color="auto"/>
          </w:divBdr>
        </w:div>
      </w:divsChild>
    </w:div>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834228892">
      <w:bodyDiv w:val="1"/>
      <w:marLeft w:val="0"/>
      <w:marRight w:val="0"/>
      <w:marTop w:val="0"/>
      <w:marBottom w:val="0"/>
      <w:divBdr>
        <w:top w:val="none" w:sz="0" w:space="0" w:color="auto"/>
        <w:left w:val="none" w:sz="0" w:space="0" w:color="auto"/>
        <w:bottom w:val="none" w:sz="0" w:space="0" w:color="auto"/>
        <w:right w:val="none" w:sz="0" w:space="0" w:color="auto"/>
      </w:divBdr>
      <w:divsChild>
        <w:div w:id="987706503">
          <w:marLeft w:val="0"/>
          <w:marRight w:val="0"/>
          <w:marTop w:val="0"/>
          <w:marBottom w:val="0"/>
          <w:divBdr>
            <w:top w:val="none" w:sz="0" w:space="0" w:color="auto"/>
            <w:left w:val="none" w:sz="0" w:space="0" w:color="auto"/>
            <w:bottom w:val="none" w:sz="0" w:space="0" w:color="auto"/>
            <w:right w:val="none" w:sz="0" w:space="0" w:color="auto"/>
          </w:divBdr>
        </w:div>
      </w:divsChild>
    </w:div>
    <w:div w:id="10563178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05">
          <w:marLeft w:val="0"/>
          <w:marRight w:val="0"/>
          <w:marTop w:val="0"/>
          <w:marBottom w:val="0"/>
          <w:divBdr>
            <w:top w:val="none" w:sz="0" w:space="0" w:color="auto"/>
            <w:left w:val="none" w:sz="0" w:space="0" w:color="auto"/>
            <w:bottom w:val="none" w:sz="0" w:space="0" w:color="auto"/>
            <w:right w:val="none" w:sz="0" w:space="0" w:color="auto"/>
          </w:divBdr>
        </w:div>
      </w:divsChild>
    </w:div>
    <w:div w:id="1192381646">
      <w:bodyDiv w:val="1"/>
      <w:marLeft w:val="0"/>
      <w:marRight w:val="0"/>
      <w:marTop w:val="0"/>
      <w:marBottom w:val="0"/>
      <w:divBdr>
        <w:top w:val="none" w:sz="0" w:space="0" w:color="auto"/>
        <w:left w:val="none" w:sz="0" w:space="0" w:color="auto"/>
        <w:bottom w:val="none" w:sz="0" w:space="0" w:color="auto"/>
        <w:right w:val="none" w:sz="0" w:space="0" w:color="auto"/>
      </w:divBdr>
      <w:divsChild>
        <w:div w:id="854154291">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263564624">
      <w:bodyDiv w:val="1"/>
      <w:marLeft w:val="0"/>
      <w:marRight w:val="0"/>
      <w:marTop w:val="0"/>
      <w:marBottom w:val="0"/>
      <w:divBdr>
        <w:top w:val="none" w:sz="0" w:space="0" w:color="auto"/>
        <w:left w:val="none" w:sz="0" w:space="0" w:color="auto"/>
        <w:bottom w:val="none" w:sz="0" w:space="0" w:color="auto"/>
        <w:right w:val="none" w:sz="0" w:space="0" w:color="auto"/>
      </w:divBdr>
      <w:divsChild>
        <w:div w:id="296303172">
          <w:marLeft w:val="0"/>
          <w:marRight w:val="0"/>
          <w:marTop w:val="0"/>
          <w:marBottom w:val="0"/>
          <w:divBdr>
            <w:top w:val="none" w:sz="0" w:space="0" w:color="auto"/>
            <w:left w:val="none" w:sz="0" w:space="0" w:color="auto"/>
            <w:bottom w:val="none" w:sz="0" w:space="0" w:color="auto"/>
            <w:right w:val="none" w:sz="0" w:space="0" w:color="auto"/>
          </w:divBdr>
        </w:div>
      </w:divsChild>
    </w:div>
    <w:div w:id="1381974180">
      <w:bodyDiv w:val="1"/>
      <w:marLeft w:val="0"/>
      <w:marRight w:val="0"/>
      <w:marTop w:val="0"/>
      <w:marBottom w:val="0"/>
      <w:divBdr>
        <w:top w:val="none" w:sz="0" w:space="0" w:color="auto"/>
        <w:left w:val="none" w:sz="0" w:space="0" w:color="auto"/>
        <w:bottom w:val="none" w:sz="0" w:space="0" w:color="auto"/>
        <w:right w:val="none" w:sz="0" w:space="0" w:color="auto"/>
      </w:divBdr>
      <w:divsChild>
        <w:div w:id="33268109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497375644">
      <w:bodyDiv w:val="1"/>
      <w:marLeft w:val="0"/>
      <w:marRight w:val="0"/>
      <w:marTop w:val="0"/>
      <w:marBottom w:val="0"/>
      <w:divBdr>
        <w:top w:val="none" w:sz="0" w:space="0" w:color="auto"/>
        <w:left w:val="none" w:sz="0" w:space="0" w:color="auto"/>
        <w:bottom w:val="none" w:sz="0" w:space="0" w:color="auto"/>
        <w:right w:val="none" w:sz="0" w:space="0" w:color="auto"/>
      </w:divBdr>
    </w:div>
    <w:div w:id="1539049675">
      <w:bodyDiv w:val="1"/>
      <w:marLeft w:val="0"/>
      <w:marRight w:val="0"/>
      <w:marTop w:val="0"/>
      <w:marBottom w:val="0"/>
      <w:divBdr>
        <w:top w:val="none" w:sz="0" w:space="0" w:color="auto"/>
        <w:left w:val="none" w:sz="0" w:space="0" w:color="auto"/>
        <w:bottom w:val="none" w:sz="0" w:space="0" w:color="auto"/>
        <w:right w:val="none" w:sz="0" w:space="0" w:color="auto"/>
      </w:divBdr>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 w:id="1609964159">
      <w:bodyDiv w:val="1"/>
      <w:marLeft w:val="0"/>
      <w:marRight w:val="0"/>
      <w:marTop w:val="0"/>
      <w:marBottom w:val="0"/>
      <w:divBdr>
        <w:top w:val="none" w:sz="0" w:space="0" w:color="auto"/>
        <w:left w:val="none" w:sz="0" w:space="0" w:color="auto"/>
        <w:bottom w:val="none" w:sz="0" w:space="0" w:color="auto"/>
        <w:right w:val="none" w:sz="0" w:space="0" w:color="auto"/>
      </w:divBdr>
      <w:divsChild>
        <w:div w:id="1888906090">
          <w:marLeft w:val="0"/>
          <w:marRight w:val="0"/>
          <w:marTop w:val="0"/>
          <w:marBottom w:val="0"/>
          <w:divBdr>
            <w:top w:val="none" w:sz="0" w:space="0" w:color="auto"/>
            <w:left w:val="none" w:sz="0" w:space="0" w:color="auto"/>
            <w:bottom w:val="none" w:sz="0" w:space="0" w:color="auto"/>
            <w:right w:val="none" w:sz="0" w:space="0" w:color="auto"/>
          </w:divBdr>
        </w:div>
      </w:divsChild>
    </w:div>
    <w:div w:id="1621717698">
      <w:bodyDiv w:val="1"/>
      <w:marLeft w:val="0"/>
      <w:marRight w:val="0"/>
      <w:marTop w:val="0"/>
      <w:marBottom w:val="0"/>
      <w:divBdr>
        <w:top w:val="none" w:sz="0" w:space="0" w:color="auto"/>
        <w:left w:val="none" w:sz="0" w:space="0" w:color="auto"/>
        <w:bottom w:val="none" w:sz="0" w:space="0" w:color="auto"/>
        <w:right w:val="none" w:sz="0" w:space="0" w:color="auto"/>
      </w:divBdr>
      <w:divsChild>
        <w:div w:id="1852642792">
          <w:marLeft w:val="0"/>
          <w:marRight w:val="0"/>
          <w:marTop w:val="0"/>
          <w:marBottom w:val="0"/>
          <w:divBdr>
            <w:top w:val="none" w:sz="0" w:space="0" w:color="auto"/>
            <w:left w:val="none" w:sz="0" w:space="0" w:color="auto"/>
            <w:bottom w:val="none" w:sz="0" w:space="0" w:color="auto"/>
            <w:right w:val="none" w:sz="0" w:space="0" w:color="auto"/>
          </w:divBdr>
        </w:div>
      </w:divsChild>
    </w:div>
    <w:div w:id="2061592105">
      <w:bodyDiv w:val="1"/>
      <w:marLeft w:val="0"/>
      <w:marRight w:val="0"/>
      <w:marTop w:val="0"/>
      <w:marBottom w:val="0"/>
      <w:divBdr>
        <w:top w:val="none" w:sz="0" w:space="0" w:color="auto"/>
        <w:left w:val="none" w:sz="0" w:space="0" w:color="auto"/>
        <w:bottom w:val="none" w:sz="0" w:space="0" w:color="auto"/>
        <w:right w:val="none" w:sz="0" w:space="0" w:color="auto"/>
      </w:divBdr>
      <w:divsChild>
        <w:div w:id="595331249">
          <w:marLeft w:val="0"/>
          <w:marRight w:val="0"/>
          <w:marTop w:val="0"/>
          <w:marBottom w:val="0"/>
          <w:divBdr>
            <w:top w:val="none" w:sz="0" w:space="0" w:color="auto"/>
            <w:left w:val="none" w:sz="0" w:space="0" w:color="auto"/>
            <w:bottom w:val="none" w:sz="0" w:space="0" w:color="auto"/>
            <w:right w:val="none" w:sz="0" w:space="0" w:color="auto"/>
          </w:divBdr>
        </w:div>
      </w:divsChild>
    </w:div>
    <w:div w:id="21157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B6FFE1-9F00-490C-B929-BBC4A346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0</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2</cp:revision>
  <cp:lastPrinted>2000-03-13T14:54:00Z</cp:lastPrinted>
  <dcterms:created xsi:type="dcterms:W3CDTF">2016-01-27T08:15:00Z</dcterms:created>
  <dcterms:modified xsi:type="dcterms:W3CDTF">2016-01-27T08:15:00Z</dcterms:modified>
</cp:coreProperties>
</file>